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3ACF7" w14:textId="54EC2820" w:rsidR="0007528C" w:rsidRDefault="0007528C" w:rsidP="0007528C">
      <w:pPr>
        <w:rPr>
          <w:rFonts w:ascii="Arial" w:eastAsia="Arial" w:hAnsi="Arial" w:cs="Arial"/>
          <w:sz w:val="22"/>
          <w:szCs w:val="22"/>
        </w:rPr>
      </w:pPr>
      <w:r>
        <w:rPr>
          <w:rFonts w:ascii="Arial" w:eastAsia="Arial" w:hAnsi="Arial" w:cs="Arial"/>
          <w:sz w:val="22"/>
          <w:szCs w:val="22"/>
        </w:rPr>
        <w:t xml:space="preserve">                                                                                                     </w:t>
      </w:r>
    </w:p>
    <w:tbl>
      <w:tblPr>
        <w:tblW w:w="0" w:type="dxa"/>
        <w:tblLayout w:type="fixed"/>
        <w:tblLook w:val="04A0" w:firstRow="1" w:lastRow="0" w:firstColumn="1" w:lastColumn="0" w:noHBand="0" w:noVBand="1"/>
      </w:tblPr>
      <w:tblGrid>
        <w:gridCol w:w="1527"/>
        <w:gridCol w:w="967"/>
        <w:gridCol w:w="1488"/>
      </w:tblGrid>
      <w:tr w:rsidR="0007528C" w:rsidRPr="00813F48" w14:paraId="7868B19C" w14:textId="77777777" w:rsidTr="0007528C">
        <w:tc>
          <w:tcPr>
            <w:tcW w:w="3982" w:type="dxa"/>
            <w:gridSpan w:val="3"/>
            <w:hideMark/>
          </w:tcPr>
          <w:p w14:paraId="62AF414A" w14:textId="77777777" w:rsidR="0007528C" w:rsidRPr="00813F48" w:rsidRDefault="0007528C">
            <w:pPr>
              <w:jc w:val="center"/>
              <w:rPr>
                <w:b/>
                <w:color w:val="000000"/>
              </w:rPr>
            </w:pPr>
            <w:r w:rsidRPr="00813F48">
              <w:rPr>
                <w:b/>
                <w:color w:val="000000"/>
              </w:rPr>
              <w:t>RÉPUBLIQUE FRANÇAISE</w:t>
            </w:r>
          </w:p>
        </w:tc>
      </w:tr>
      <w:tr w:rsidR="0007528C" w:rsidRPr="00813F48" w14:paraId="3F8ED55F" w14:textId="77777777" w:rsidTr="0007528C">
        <w:trPr>
          <w:trHeight w:val="113"/>
        </w:trPr>
        <w:tc>
          <w:tcPr>
            <w:tcW w:w="1527" w:type="dxa"/>
          </w:tcPr>
          <w:p w14:paraId="6372A5EE" w14:textId="77777777" w:rsidR="0007528C" w:rsidRPr="00813F48" w:rsidRDefault="0007528C"/>
        </w:tc>
        <w:tc>
          <w:tcPr>
            <w:tcW w:w="967" w:type="dxa"/>
          </w:tcPr>
          <w:p w14:paraId="405489D5" w14:textId="77777777" w:rsidR="0007528C" w:rsidRPr="00813F48" w:rsidRDefault="0007528C"/>
        </w:tc>
        <w:tc>
          <w:tcPr>
            <w:tcW w:w="1488" w:type="dxa"/>
          </w:tcPr>
          <w:p w14:paraId="06387937" w14:textId="77777777" w:rsidR="0007528C" w:rsidRPr="00813F48" w:rsidRDefault="0007528C"/>
        </w:tc>
      </w:tr>
      <w:tr w:rsidR="0007528C" w:rsidRPr="00813F48" w14:paraId="367AB5A8" w14:textId="77777777" w:rsidTr="0007528C">
        <w:tc>
          <w:tcPr>
            <w:tcW w:w="3982" w:type="dxa"/>
            <w:gridSpan w:val="3"/>
          </w:tcPr>
          <w:p w14:paraId="40C090AB" w14:textId="5D56E41B" w:rsidR="0007528C" w:rsidRPr="00813F48" w:rsidRDefault="0007528C" w:rsidP="00E707C4">
            <w:pPr>
              <w:widowControl w:val="0"/>
              <w:spacing w:before="120"/>
              <w:jc w:val="center"/>
              <w:rPr>
                <w:color w:val="000000"/>
              </w:rPr>
            </w:pPr>
            <w:r w:rsidRPr="00813F48">
              <w:rPr>
                <w:color w:val="000000"/>
              </w:rPr>
              <w:t>Ministère de la transition écologique</w:t>
            </w:r>
            <w:r w:rsidR="000A537A" w:rsidRPr="00813F48">
              <w:rPr>
                <w:color w:val="000000"/>
              </w:rPr>
              <w:t>,</w:t>
            </w:r>
            <w:r w:rsidR="00E707C4" w:rsidRPr="00813F48">
              <w:rPr>
                <w:color w:val="000000"/>
              </w:rPr>
              <w:t xml:space="preserve"> de la biodiversité, de la forêt, de la mer et de la pêche</w:t>
            </w:r>
            <w:r w:rsidR="000A537A" w:rsidRPr="00813F48">
              <w:rPr>
                <w:color w:val="000000"/>
              </w:rPr>
              <w:t xml:space="preserve"> </w:t>
            </w:r>
          </w:p>
        </w:tc>
      </w:tr>
      <w:tr w:rsidR="0007528C" w:rsidRPr="00813F48" w14:paraId="47512D89" w14:textId="77777777" w:rsidTr="0007528C">
        <w:trPr>
          <w:trHeight w:val="227"/>
        </w:trPr>
        <w:tc>
          <w:tcPr>
            <w:tcW w:w="1527" w:type="dxa"/>
          </w:tcPr>
          <w:p w14:paraId="1C97B717" w14:textId="77777777" w:rsidR="0007528C" w:rsidRPr="00813F48" w:rsidRDefault="0007528C"/>
        </w:tc>
        <w:tc>
          <w:tcPr>
            <w:tcW w:w="967" w:type="dxa"/>
          </w:tcPr>
          <w:p w14:paraId="0357A4A8" w14:textId="77777777" w:rsidR="0007528C" w:rsidRPr="00813F48" w:rsidRDefault="0007528C"/>
        </w:tc>
        <w:tc>
          <w:tcPr>
            <w:tcW w:w="1488" w:type="dxa"/>
          </w:tcPr>
          <w:p w14:paraId="54547674" w14:textId="77777777" w:rsidR="0007528C" w:rsidRPr="00813F48" w:rsidRDefault="0007528C"/>
        </w:tc>
      </w:tr>
      <w:tr w:rsidR="0007528C" w:rsidRPr="00813F48" w14:paraId="01DA1501" w14:textId="77777777" w:rsidTr="0007528C">
        <w:trPr>
          <w:trHeight w:val="227"/>
        </w:trPr>
        <w:tc>
          <w:tcPr>
            <w:tcW w:w="1527" w:type="dxa"/>
          </w:tcPr>
          <w:p w14:paraId="104CC21B" w14:textId="77777777" w:rsidR="0007528C" w:rsidRPr="00813F48" w:rsidRDefault="0007528C"/>
        </w:tc>
        <w:tc>
          <w:tcPr>
            <w:tcW w:w="967" w:type="dxa"/>
          </w:tcPr>
          <w:p w14:paraId="6BBF3769" w14:textId="77777777" w:rsidR="0007528C" w:rsidRPr="00813F48" w:rsidRDefault="0007528C"/>
        </w:tc>
        <w:tc>
          <w:tcPr>
            <w:tcW w:w="1488" w:type="dxa"/>
          </w:tcPr>
          <w:p w14:paraId="21BD9A6D" w14:textId="77777777" w:rsidR="0007528C" w:rsidRPr="00813F48" w:rsidRDefault="0007528C"/>
        </w:tc>
      </w:tr>
    </w:tbl>
    <w:p w14:paraId="26646CD4" w14:textId="557DA7E4" w:rsidR="0007528C" w:rsidRPr="00813F48" w:rsidRDefault="0007528C" w:rsidP="0007528C">
      <w:pPr>
        <w:widowControl w:val="0"/>
        <w:spacing w:before="720" w:after="120"/>
        <w:jc w:val="center"/>
        <w:rPr>
          <w:b/>
          <w:color w:val="000000"/>
        </w:rPr>
      </w:pPr>
      <w:r w:rsidRPr="00813F48">
        <w:rPr>
          <w:b/>
          <w:color w:val="000000"/>
        </w:rPr>
        <w:t xml:space="preserve">Décret n°  </w:t>
      </w:r>
      <w:r w:rsidRPr="00813F48">
        <w:rPr>
          <w:b/>
          <w:color w:val="000000"/>
        </w:rPr>
        <w:br/>
        <w:t>relatif au</w:t>
      </w:r>
      <w:r w:rsidR="00B94114" w:rsidRPr="00813F48">
        <w:rPr>
          <w:b/>
          <w:color w:val="000000"/>
        </w:rPr>
        <w:t>x modalités de</w:t>
      </w:r>
      <w:r w:rsidRPr="00813F48">
        <w:rPr>
          <w:b/>
          <w:color w:val="000000"/>
        </w:rPr>
        <w:t xml:space="preserve"> calcul et </w:t>
      </w:r>
      <w:r w:rsidR="00B94114" w:rsidRPr="00813F48">
        <w:rPr>
          <w:b/>
          <w:color w:val="000000"/>
        </w:rPr>
        <w:t xml:space="preserve">de </w:t>
      </w:r>
      <w:r w:rsidR="00902A56" w:rsidRPr="00813F48">
        <w:rPr>
          <w:b/>
          <w:color w:val="000000"/>
        </w:rPr>
        <w:t>communication</w:t>
      </w:r>
      <w:r w:rsidR="00621F31" w:rsidRPr="00813F48">
        <w:rPr>
          <w:b/>
          <w:color w:val="000000"/>
        </w:rPr>
        <w:t xml:space="preserve"> </w:t>
      </w:r>
      <w:r w:rsidR="002723AF" w:rsidRPr="00813F48">
        <w:rPr>
          <w:b/>
          <w:color w:val="000000"/>
        </w:rPr>
        <w:t xml:space="preserve">du coût </w:t>
      </w:r>
      <w:r w:rsidRPr="00813F48">
        <w:rPr>
          <w:b/>
          <w:color w:val="000000"/>
        </w:rPr>
        <w:t xml:space="preserve">environnemental </w:t>
      </w:r>
      <w:r w:rsidR="002723AF" w:rsidRPr="00813F48">
        <w:rPr>
          <w:b/>
          <w:color w:val="000000"/>
        </w:rPr>
        <w:t>d</w:t>
      </w:r>
      <w:r w:rsidRPr="00813F48">
        <w:rPr>
          <w:b/>
          <w:color w:val="000000"/>
        </w:rPr>
        <w:t xml:space="preserve">es </w:t>
      </w:r>
      <w:r w:rsidR="00B94114" w:rsidRPr="00813F48">
        <w:rPr>
          <w:b/>
          <w:color w:val="000000"/>
        </w:rPr>
        <w:t>produit</w:t>
      </w:r>
      <w:r w:rsidR="00621F31" w:rsidRPr="00813F48">
        <w:rPr>
          <w:b/>
          <w:color w:val="000000"/>
        </w:rPr>
        <w:t xml:space="preserve">s </w:t>
      </w:r>
      <w:r w:rsidR="008135C1" w:rsidRPr="00813F48">
        <w:rPr>
          <w:b/>
          <w:color w:val="000000"/>
        </w:rPr>
        <w:t>textiles</w:t>
      </w:r>
      <w:r w:rsidR="00BC209D" w:rsidRPr="00813F48">
        <w:rPr>
          <w:b/>
          <w:color w:val="000000"/>
        </w:rPr>
        <w:t xml:space="preserve"> </w:t>
      </w:r>
    </w:p>
    <w:p w14:paraId="509EAEB1" w14:textId="10CADB99" w:rsidR="00C3650B" w:rsidRPr="00813F48" w:rsidRDefault="00C3650B" w:rsidP="0007528C">
      <w:pPr>
        <w:widowControl w:val="0"/>
        <w:spacing w:before="720" w:after="120"/>
        <w:jc w:val="center"/>
        <w:rPr>
          <w:b/>
          <w:color w:val="000000"/>
        </w:rPr>
      </w:pPr>
      <w:r w:rsidRPr="00813F48">
        <w:rPr>
          <w:b/>
          <w:color w:val="000000"/>
        </w:rPr>
        <w:t xml:space="preserve">NOR : </w:t>
      </w:r>
    </w:p>
    <w:p w14:paraId="71E11408" w14:textId="77777777" w:rsidR="000A537A" w:rsidRPr="00813F48" w:rsidRDefault="000A537A" w:rsidP="000A537A">
      <w:pPr>
        <w:ind w:firstLine="720"/>
        <w:jc w:val="both"/>
        <w:rPr>
          <w:b/>
          <w:i/>
          <w:color w:val="000000"/>
        </w:rPr>
      </w:pPr>
    </w:p>
    <w:p w14:paraId="60DDD7AB" w14:textId="4E84E5BC" w:rsidR="000A537A" w:rsidRPr="00813F48" w:rsidRDefault="000A537A" w:rsidP="000A537A">
      <w:pPr>
        <w:ind w:firstLine="720"/>
        <w:jc w:val="both"/>
        <w:rPr>
          <w:b/>
          <w:i/>
          <w:color w:val="000000"/>
        </w:rPr>
      </w:pPr>
      <w:r w:rsidRPr="00813F48">
        <w:rPr>
          <w:b/>
          <w:i/>
          <w:color w:val="000000"/>
        </w:rPr>
        <w:t xml:space="preserve">Publics concernés : </w:t>
      </w:r>
      <w:r w:rsidRPr="00813F48">
        <w:rPr>
          <w:i/>
          <w:color w:val="000000"/>
        </w:rPr>
        <w:t>toute personne morale ou physique qui calcule ou communique</w:t>
      </w:r>
      <w:r w:rsidR="00056CD5" w:rsidRPr="00813F48">
        <w:rPr>
          <w:i/>
          <w:color w:val="000000"/>
        </w:rPr>
        <w:t xml:space="preserve"> volontairement</w:t>
      </w:r>
      <w:r w:rsidRPr="00813F48">
        <w:rPr>
          <w:i/>
          <w:color w:val="000000"/>
        </w:rPr>
        <w:t xml:space="preserve"> sur le coût environnemental des produits textiles, et notamment les fabricants, importateurs ou metteurs sur le marché de ces produits, et toute personne morale ou physique qui communique </w:t>
      </w:r>
      <w:r w:rsidR="00056CD5" w:rsidRPr="00813F48">
        <w:rPr>
          <w:i/>
          <w:color w:val="000000"/>
        </w:rPr>
        <w:t xml:space="preserve">volontairement </w:t>
      </w:r>
      <w:r w:rsidRPr="00813F48">
        <w:rPr>
          <w:i/>
          <w:color w:val="000000"/>
        </w:rPr>
        <w:t xml:space="preserve">sur un score agrégé relatif </w:t>
      </w:r>
      <w:r w:rsidR="00DD49E6" w:rsidRPr="00813F48">
        <w:rPr>
          <w:i/>
          <w:color w:val="000000"/>
        </w:rPr>
        <w:t xml:space="preserve">à un ou plusieurs </w:t>
      </w:r>
      <w:r w:rsidRPr="00813F48">
        <w:rPr>
          <w:i/>
          <w:color w:val="000000"/>
        </w:rPr>
        <w:t>impacts environnementaux d’un produit textile.</w:t>
      </w:r>
    </w:p>
    <w:p w14:paraId="130FD215" w14:textId="77777777" w:rsidR="000A537A" w:rsidRPr="00813F48" w:rsidRDefault="000A537A" w:rsidP="000A537A">
      <w:pPr>
        <w:ind w:firstLine="720"/>
        <w:jc w:val="both"/>
        <w:rPr>
          <w:b/>
          <w:i/>
          <w:color w:val="000000"/>
        </w:rPr>
      </w:pPr>
    </w:p>
    <w:p w14:paraId="39A7ADE9" w14:textId="3602625E" w:rsidR="000A537A" w:rsidRPr="00813F48" w:rsidRDefault="000A537A" w:rsidP="000A537A">
      <w:pPr>
        <w:ind w:firstLine="720"/>
        <w:jc w:val="both"/>
        <w:rPr>
          <w:b/>
          <w:i/>
          <w:color w:val="000000"/>
        </w:rPr>
      </w:pPr>
      <w:r w:rsidRPr="00813F48">
        <w:rPr>
          <w:b/>
          <w:i/>
          <w:color w:val="000000"/>
        </w:rPr>
        <w:t xml:space="preserve">Objet : </w:t>
      </w:r>
      <w:r w:rsidRPr="00813F48">
        <w:rPr>
          <w:i/>
          <w:color w:val="000000"/>
        </w:rPr>
        <w:t>modalités de calcul et de communication du coût environnemental des produits textiles.</w:t>
      </w:r>
    </w:p>
    <w:p w14:paraId="70C7A7F9" w14:textId="77777777" w:rsidR="000A537A" w:rsidRPr="00813F48" w:rsidRDefault="000A537A" w:rsidP="000A537A">
      <w:pPr>
        <w:ind w:firstLine="720"/>
        <w:rPr>
          <w:b/>
          <w:i/>
          <w:color w:val="000000"/>
        </w:rPr>
      </w:pPr>
    </w:p>
    <w:p w14:paraId="3683DD9D" w14:textId="77777777" w:rsidR="000A537A" w:rsidRPr="00813F48" w:rsidRDefault="000A537A" w:rsidP="000A537A">
      <w:pPr>
        <w:ind w:firstLine="720"/>
        <w:rPr>
          <w:b/>
          <w:i/>
          <w:color w:val="000000"/>
        </w:rPr>
      </w:pPr>
      <w:r w:rsidRPr="00813F48">
        <w:rPr>
          <w:b/>
          <w:i/>
          <w:color w:val="000000"/>
        </w:rPr>
        <w:t xml:space="preserve">Entrée en vigueur : </w:t>
      </w:r>
      <w:r w:rsidRPr="00813F48">
        <w:rPr>
          <w:i/>
          <w:color w:val="000000"/>
        </w:rPr>
        <w:t>le texte entre en vigueur le lendemain de sa publication.</w:t>
      </w:r>
    </w:p>
    <w:p w14:paraId="7BD9A813" w14:textId="77777777" w:rsidR="000A537A" w:rsidRPr="00813F48" w:rsidRDefault="000A537A" w:rsidP="000A537A">
      <w:pPr>
        <w:ind w:firstLine="720"/>
        <w:jc w:val="both"/>
        <w:rPr>
          <w:b/>
          <w:i/>
          <w:color w:val="000000"/>
        </w:rPr>
      </w:pPr>
    </w:p>
    <w:p w14:paraId="6811CB26" w14:textId="5B6E3FAD" w:rsidR="000A537A" w:rsidRPr="00813F48" w:rsidRDefault="00C3650B" w:rsidP="000A537A">
      <w:pPr>
        <w:ind w:firstLine="720"/>
        <w:jc w:val="both"/>
        <w:rPr>
          <w:i/>
          <w:color w:val="000000"/>
        </w:rPr>
      </w:pPr>
      <w:r w:rsidRPr="00813F48">
        <w:rPr>
          <w:b/>
          <w:i/>
          <w:color w:val="000000"/>
        </w:rPr>
        <w:t xml:space="preserve">Application </w:t>
      </w:r>
      <w:r w:rsidR="000A537A" w:rsidRPr="00813F48">
        <w:rPr>
          <w:b/>
          <w:i/>
          <w:color w:val="000000"/>
        </w:rPr>
        <w:t xml:space="preserve">: </w:t>
      </w:r>
      <w:r w:rsidR="000A537A" w:rsidRPr="00813F48">
        <w:rPr>
          <w:i/>
          <w:color w:val="000000"/>
        </w:rPr>
        <w:t>le décret est pris en application de l’article 2 de la loi du 22 août 2021 portant lutte contre le dérèglement climatique et renforcement de la résilience face à ses effets.</w:t>
      </w:r>
    </w:p>
    <w:p w14:paraId="0DAB6087" w14:textId="77777777" w:rsidR="000A537A" w:rsidRPr="00813F48" w:rsidRDefault="000A537A" w:rsidP="000A537A">
      <w:pPr>
        <w:ind w:firstLine="720"/>
        <w:jc w:val="both"/>
        <w:rPr>
          <w:b/>
          <w:i/>
          <w:color w:val="000000"/>
        </w:rPr>
      </w:pPr>
    </w:p>
    <w:p w14:paraId="391B819A" w14:textId="77777777" w:rsidR="00EC3272" w:rsidRPr="00813F48" w:rsidRDefault="00EC3272" w:rsidP="0007528C">
      <w:pPr>
        <w:widowControl w:val="0"/>
        <w:spacing w:before="720" w:after="120"/>
        <w:jc w:val="center"/>
        <w:rPr>
          <w:b/>
          <w:color w:val="000000"/>
        </w:rPr>
      </w:pPr>
    </w:p>
    <w:p w14:paraId="64B2AD45" w14:textId="52AED258" w:rsidR="0007528C" w:rsidRPr="00813F48" w:rsidRDefault="0007528C" w:rsidP="0007528C">
      <w:pPr>
        <w:spacing w:before="120" w:after="240"/>
        <w:ind w:firstLine="720"/>
        <w:jc w:val="both"/>
        <w:rPr>
          <w:i/>
          <w:color w:val="000000"/>
        </w:rPr>
      </w:pPr>
    </w:p>
    <w:p w14:paraId="35AE1B24" w14:textId="77777777" w:rsidR="0007528C" w:rsidRPr="00813F48" w:rsidRDefault="0007528C" w:rsidP="00ED0181">
      <w:pPr>
        <w:spacing w:before="120" w:after="120"/>
        <w:ind w:firstLine="720"/>
        <w:rPr>
          <w:b/>
          <w:color w:val="000000"/>
        </w:rPr>
      </w:pPr>
      <w:r w:rsidRPr="00813F48">
        <w:rPr>
          <w:b/>
          <w:color w:val="000000"/>
        </w:rPr>
        <w:t>Le Premier ministre,</w:t>
      </w:r>
    </w:p>
    <w:p w14:paraId="7353FD35" w14:textId="28DDBDF1" w:rsidR="0007528C" w:rsidRPr="00813F48" w:rsidRDefault="0007528C" w:rsidP="00ED0181">
      <w:pPr>
        <w:widowControl w:val="0"/>
        <w:spacing w:before="120" w:after="120"/>
        <w:ind w:firstLine="709"/>
        <w:jc w:val="both"/>
        <w:rPr>
          <w:color w:val="000000"/>
        </w:rPr>
      </w:pPr>
      <w:r w:rsidRPr="00813F48">
        <w:rPr>
          <w:color w:val="000000"/>
        </w:rPr>
        <w:t>Sur le rapport d</w:t>
      </w:r>
      <w:r w:rsidR="00FA5B18" w:rsidRPr="00813F48">
        <w:rPr>
          <w:color w:val="000000"/>
        </w:rPr>
        <w:t>u</w:t>
      </w:r>
      <w:r w:rsidRPr="00813F48">
        <w:rPr>
          <w:color w:val="000000"/>
        </w:rPr>
        <w:t xml:space="preserve"> ministre de</w:t>
      </w:r>
      <w:r w:rsidR="008135C1" w:rsidRPr="00813F48">
        <w:rPr>
          <w:color w:val="000000"/>
        </w:rPr>
        <w:t xml:space="preserve"> l’économie, des finances </w:t>
      </w:r>
      <w:r w:rsidR="009F1484" w:rsidRPr="00813F48">
        <w:rPr>
          <w:color w:val="000000"/>
        </w:rPr>
        <w:t>et de la souveraineté industrielle et numérique</w:t>
      </w:r>
      <w:r w:rsidR="008135C1" w:rsidRPr="00813F48">
        <w:rPr>
          <w:color w:val="000000"/>
        </w:rPr>
        <w:t xml:space="preserve"> et d</w:t>
      </w:r>
      <w:r w:rsidR="009F1484" w:rsidRPr="00813F48">
        <w:rPr>
          <w:color w:val="000000"/>
        </w:rPr>
        <w:t>e la</w:t>
      </w:r>
      <w:r w:rsidR="008135C1" w:rsidRPr="00813F48">
        <w:rPr>
          <w:color w:val="000000"/>
        </w:rPr>
        <w:t xml:space="preserve"> ministre de</w:t>
      </w:r>
      <w:r w:rsidRPr="00813F48">
        <w:rPr>
          <w:color w:val="000000"/>
        </w:rPr>
        <w:t xml:space="preserve"> la transition </w:t>
      </w:r>
      <w:r w:rsidR="009F1484" w:rsidRPr="00813F48">
        <w:rPr>
          <w:color w:val="000000"/>
        </w:rPr>
        <w:t xml:space="preserve">écologique, de la biodiversité, de la forêt, de la mer et de la pêche </w:t>
      </w:r>
      <w:r w:rsidRPr="00813F48">
        <w:rPr>
          <w:color w:val="000000"/>
        </w:rPr>
        <w:t>;</w:t>
      </w:r>
    </w:p>
    <w:p w14:paraId="06A85B74" w14:textId="551A5128" w:rsidR="00710CA5" w:rsidRPr="00813F48" w:rsidRDefault="00710CA5" w:rsidP="00710CA5">
      <w:pPr>
        <w:widowControl w:val="0"/>
        <w:spacing w:before="120" w:after="120"/>
        <w:ind w:firstLine="709"/>
        <w:jc w:val="both"/>
        <w:rPr>
          <w:color w:val="000000"/>
        </w:rPr>
      </w:pPr>
      <w:r w:rsidRPr="00813F48">
        <w:rPr>
          <w:color w:val="000000"/>
        </w:rPr>
        <w:t>Vu le règlement (UE) n°1007/2011 du Parlement européen et du Conseil du 27 septembre 2011 relatif aux dénominations des fibres textiles et à l’étiquetage et au marquage correspondants des produits textiles au regard de leur composition en fibres ;</w:t>
      </w:r>
    </w:p>
    <w:p w14:paraId="5EEB1BEB" w14:textId="5B106BD5" w:rsidR="0007528C" w:rsidRPr="00813F48" w:rsidRDefault="0007528C" w:rsidP="00ED0181">
      <w:pPr>
        <w:widowControl w:val="0"/>
        <w:spacing w:before="120" w:after="120"/>
        <w:ind w:firstLine="709"/>
        <w:jc w:val="both"/>
        <w:rPr>
          <w:color w:val="000000"/>
        </w:rPr>
      </w:pPr>
      <w:r w:rsidRPr="00813F48">
        <w:rPr>
          <w:color w:val="000000"/>
        </w:rPr>
        <w:t>Vu la directive (UE) n°2015/1535 du Parlement européen et du Conseil du 9 septembre 2015 prévoyant une procédure d'information dans le domaine des réglementations techniques et des règles relatives aux services de la société de l'information</w:t>
      </w:r>
      <w:r w:rsidR="008135C1" w:rsidRPr="00813F48">
        <w:rPr>
          <w:color w:val="000000"/>
        </w:rPr>
        <w:t xml:space="preserve"> ensemble la notification XXX </w:t>
      </w:r>
      <w:r w:rsidR="008135C1" w:rsidRPr="00813F48">
        <w:rPr>
          <w:color w:val="000000"/>
        </w:rPr>
        <w:lastRenderedPageBreak/>
        <w:t xml:space="preserve">adressée à la Commission européenne </w:t>
      </w:r>
      <w:r w:rsidR="008135C1" w:rsidRPr="00813F48">
        <w:t>le</w:t>
      </w:r>
      <w:r w:rsidRPr="00813F48">
        <w:rPr>
          <w:color w:val="000000"/>
        </w:rPr>
        <w:t> </w:t>
      </w:r>
      <w:r w:rsidR="00710CA5" w:rsidRPr="00813F48">
        <w:rPr>
          <w:color w:val="000000"/>
        </w:rPr>
        <w:t xml:space="preserve">XXX </w:t>
      </w:r>
      <w:r w:rsidRPr="00813F48">
        <w:rPr>
          <w:color w:val="000000"/>
        </w:rPr>
        <w:t>;</w:t>
      </w:r>
    </w:p>
    <w:p w14:paraId="7C9AE706" w14:textId="73B05571" w:rsidR="0007528C" w:rsidRPr="00813F48" w:rsidRDefault="0007528C" w:rsidP="00ED0181">
      <w:pPr>
        <w:widowControl w:val="0"/>
        <w:spacing w:before="120" w:after="120"/>
        <w:ind w:firstLine="709"/>
        <w:jc w:val="both"/>
        <w:rPr>
          <w:color w:val="000000"/>
        </w:rPr>
      </w:pPr>
      <w:r w:rsidRPr="00813F48">
        <w:rPr>
          <w:color w:val="000000"/>
        </w:rPr>
        <w:t xml:space="preserve">Vu le code de l’environnement, notamment </w:t>
      </w:r>
      <w:r w:rsidR="008135C1" w:rsidRPr="00813F48">
        <w:rPr>
          <w:color w:val="000000"/>
        </w:rPr>
        <w:t xml:space="preserve">les </w:t>
      </w:r>
      <w:r w:rsidRPr="00813F48">
        <w:rPr>
          <w:color w:val="000000"/>
        </w:rPr>
        <w:t xml:space="preserve">articles </w:t>
      </w:r>
      <w:r w:rsidRPr="00813F48">
        <w:t>L. 541-9-11 à L. 541-9-15</w:t>
      </w:r>
      <w:r w:rsidRPr="00813F48">
        <w:rPr>
          <w:color w:val="000000"/>
        </w:rPr>
        <w:t> ;</w:t>
      </w:r>
    </w:p>
    <w:p w14:paraId="69AE467B" w14:textId="77777777" w:rsidR="00C3650B" w:rsidRPr="00813F48" w:rsidRDefault="00C3650B" w:rsidP="00C3650B">
      <w:pPr>
        <w:widowControl w:val="0"/>
        <w:spacing w:before="120" w:after="120"/>
        <w:ind w:firstLine="709"/>
        <w:jc w:val="both"/>
        <w:rPr>
          <w:color w:val="000000"/>
        </w:rPr>
      </w:pPr>
      <w:r w:rsidRPr="00813F48">
        <w:rPr>
          <w:color w:val="000000"/>
        </w:rPr>
        <w:t>Vu le code de commerce, notamment son article L. 151-1 ;</w:t>
      </w:r>
    </w:p>
    <w:p w14:paraId="5DD2BFD0" w14:textId="77777777" w:rsidR="00C3650B" w:rsidRPr="00813F48" w:rsidRDefault="00C3650B" w:rsidP="00C3650B">
      <w:pPr>
        <w:widowControl w:val="0"/>
        <w:spacing w:before="120" w:after="120"/>
        <w:ind w:firstLine="709"/>
        <w:jc w:val="both"/>
        <w:rPr>
          <w:color w:val="000000"/>
        </w:rPr>
      </w:pPr>
      <w:r w:rsidRPr="00813F48">
        <w:rPr>
          <w:color w:val="000000"/>
        </w:rPr>
        <w:t>Vu le code de la propriété intellectuelle, notamment son article L 711-1 ;</w:t>
      </w:r>
    </w:p>
    <w:p w14:paraId="4ECAD499" w14:textId="79157450" w:rsidR="00C3650B" w:rsidRPr="00813F48" w:rsidRDefault="00C3650B" w:rsidP="00C3650B">
      <w:pPr>
        <w:widowControl w:val="0"/>
        <w:spacing w:before="120" w:after="120"/>
        <w:ind w:firstLine="709"/>
        <w:jc w:val="both"/>
        <w:rPr>
          <w:color w:val="000000"/>
        </w:rPr>
      </w:pPr>
      <w:r w:rsidRPr="00813F48">
        <w:rPr>
          <w:color w:val="000000"/>
        </w:rPr>
        <w:t>Vu le code des relations entre le public et l’administration ;</w:t>
      </w:r>
    </w:p>
    <w:p w14:paraId="5D9DDD85" w14:textId="2FD518F1" w:rsidR="0007528C" w:rsidRPr="00813F48" w:rsidRDefault="0007528C" w:rsidP="00ED0181">
      <w:pPr>
        <w:widowControl w:val="0"/>
        <w:spacing w:before="120" w:after="120"/>
        <w:ind w:firstLine="709"/>
        <w:jc w:val="both"/>
        <w:rPr>
          <w:color w:val="000000"/>
        </w:rPr>
      </w:pPr>
      <w:r w:rsidRPr="00813F48">
        <w:rPr>
          <w:color w:val="000000"/>
        </w:rPr>
        <w:t>Vu la loi n° 2021-1104 du 22 août 2021 portant lutte contre le dérèglement climatique et renforcement de la résilience face à ses effets, notamment son article 2 ;</w:t>
      </w:r>
    </w:p>
    <w:p w14:paraId="1D2A99D0" w14:textId="7B7D7B48" w:rsidR="001B7362" w:rsidRPr="00813F48" w:rsidRDefault="001B7362" w:rsidP="00ED0181">
      <w:pPr>
        <w:widowControl w:val="0"/>
        <w:spacing w:before="120" w:after="120"/>
        <w:ind w:firstLine="709"/>
        <w:jc w:val="both"/>
        <w:rPr>
          <w:color w:val="000000"/>
        </w:rPr>
      </w:pPr>
      <w:r w:rsidRPr="00813F48">
        <w:rPr>
          <w:color w:val="000000"/>
        </w:rPr>
        <w:t>Vu la recommandation (UE) 2021/2279 de la Commission européenne du 15 décembre 2021 relative à l’utilisation de méthodes d’empreinte environnementale pour mesurer et indiquer la performance environnementale des produits et des organisations sur l’ensemble du cycle de vie ;</w:t>
      </w:r>
    </w:p>
    <w:p w14:paraId="66457D01" w14:textId="0E0C8FAF" w:rsidR="008135C1" w:rsidRPr="00813F48" w:rsidRDefault="0007528C" w:rsidP="00ED0181">
      <w:pPr>
        <w:widowControl w:val="0"/>
        <w:spacing w:before="120" w:after="120"/>
        <w:ind w:firstLine="709"/>
        <w:jc w:val="both"/>
        <w:rPr>
          <w:color w:val="000000"/>
        </w:rPr>
      </w:pPr>
      <w:r w:rsidRPr="00813F48">
        <w:t xml:space="preserve">Vu les observations formulées lors de la </w:t>
      </w:r>
      <w:r w:rsidRPr="00813F48">
        <w:rPr>
          <w:rStyle w:val="surlignage"/>
        </w:rPr>
        <w:t>consultation</w:t>
      </w:r>
      <w:r w:rsidRPr="00813F48">
        <w:t xml:space="preserve"> du public réalisée du </w:t>
      </w:r>
      <w:r w:rsidR="00BC209D" w:rsidRPr="00813F48">
        <w:t xml:space="preserve">28 novembre </w:t>
      </w:r>
      <w:r w:rsidRPr="00813F48">
        <w:t xml:space="preserve">au </w:t>
      </w:r>
      <w:r w:rsidR="00BC209D" w:rsidRPr="00813F48">
        <w:t>19 décembre 2024</w:t>
      </w:r>
      <w:r w:rsidRPr="00813F48">
        <w:t>, en application de l'article L. 123-19-1 du code de l'environnement</w:t>
      </w:r>
      <w:r w:rsidR="002F4C59" w:rsidRPr="00813F48">
        <w:t> </w:t>
      </w:r>
      <w:r w:rsidR="002F4C59" w:rsidRPr="00813F48">
        <w:rPr>
          <w:color w:val="000000"/>
        </w:rPr>
        <w:t>;</w:t>
      </w:r>
    </w:p>
    <w:p w14:paraId="2A1D7936" w14:textId="2C22AB71" w:rsidR="008135C1" w:rsidRPr="00813F48" w:rsidRDefault="008E618F" w:rsidP="002F4C59">
      <w:pPr>
        <w:widowControl w:val="0"/>
        <w:spacing w:before="120" w:after="120"/>
        <w:ind w:firstLine="709"/>
        <w:jc w:val="both"/>
        <w:rPr>
          <w:color w:val="000000"/>
        </w:rPr>
      </w:pPr>
      <w:r w:rsidRPr="00813F48">
        <w:rPr>
          <w:color w:val="000000"/>
        </w:rPr>
        <w:t>Après avis du</w:t>
      </w:r>
      <w:r w:rsidR="008135C1" w:rsidRPr="00813F48">
        <w:rPr>
          <w:color w:val="000000"/>
        </w:rPr>
        <w:t xml:space="preserve"> Conseil d’Etat,</w:t>
      </w:r>
    </w:p>
    <w:p w14:paraId="0AEF4719" w14:textId="77777777" w:rsidR="008135C1" w:rsidRPr="00813F48" w:rsidRDefault="008135C1" w:rsidP="00ED0181">
      <w:pPr>
        <w:spacing w:before="120" w:after="120"/>
        <w:jc w:val="center"/>
        <w:rPr>
          <w:color w:val="000000"/>
        </w:rPr>
      </w:pPr>
    </w:p>
    <w:p w14:paraId="782DF2F1" w14:textId="18658D6D" w:rsidR="0007528C" w:rsidRPr="00813F48" w:rsidRDefault="0007528C" w:rsidP="00ED0181">
      <w:pPr>
        <w:spacing w:before="120" w:after="120"/>
        <w:jc w:val="center"/>
        <w:rPr>
          <w:b/>
          <w:color w:val="000000"/>
        </w:rPr>
      </w:pPr>
      <w:r w:rsidRPr="00813F48">
        <w:rPr>
          <w:b/>
          <w:color w:val="000000"/>
        </w:rPr>
        <w:t>Décrète :</w:t>
      </w:r>
    </w:p>
    <w:p w14:paraId="2335E379" w14:textId="48152AEA" w:rsidR="00657D53" w:rsidRPr="00813F48" w:rsidRDefault="001D3F07" w:rsidP="00ED0181">
      <w:pPr>
        <w:spacing w:before="120" w:after="120"/>
        <w:jc w:val="center"/>
        <w:rPr>
          <w:b/>
          <w:color w:val="000000"/>
        </w:rPr>
      </w:pPr>
      <w:r w:rsidRPr="00813F48">
        <w:rPr>
          <w:b/>
          <w:color w:val="000000"/>
        </w:rPr>
        <w:t>Article 1</w:t>
      </w:r>
      <w:r w:rsidRPr="00813F48">
        <w:rPr>
          <w:b/>
          <w:color w:val="000000"/>
          <w:vertAlign w:val="superscript"/>
        </w:rPr>
        <w:t>er</w:t>
      </w:r>
    </w:p>
    <w:p w14:paraId="3EFA1FAF" w14:textId="7337CEAA" w:rsidR="001D3F07" w:rsidRPr="00813F48" w:rsidRDefault="001D3F07" w:rsidP="00D37976">
      <w:pPr>
        <w:pBdr>
          <w:top w:val="nil"/>
          <w:left w:val="nil"/>
          <w:bottom w:val="nil"/>
          <w:right w:val="nil"/>
          <w:between w:val="nil"/>
        </w:pBdr>
        <w:spacing w:before="120" w:after="120"/>
        <w:jc w:val="both"/>
        <w:rPr>
          <w:color w:val="000000"/>
        </w:rPr>
      </w:pPr>
      <w:r w:rsidRPr="00813F48">
        <w:rPr>
          <w:color w:val="000000"/>
        </w:rPr>
        <w:t>Au titre IV du livre V du chapitre I</w:t>
      </w:r>
      <w:r w:rsidRPr="00813F48">
        <w:rPr>
          <w:color w:val="000000"/>
          <w:vertAlign w:val="superscript"/>
        </w:rPr>
        <w:t>er</w:t>
      </w:r>
      <w:r w:rsidRPr="00813F48">
        <w:rPr>
          <w:color w:val="000000"/>
        </w:rPr>
        <w:t xml:space="preserve"> de la section 9 de la partie réglementaire du code de l'environnement, il est ajouté une sous-section 6 ainsi rédigée :</w:t>
      </w:r>
    </w:p>
    <w:p w14:paraId="4D415A64" w14:textId="45D2F8C7" w:rsidR="00657D53" w:rsidRPr="00813F48" w:rsidRDefault="00657D53" w:rsidP="00ED0181">
      <w:pPr>
        <w:pStyle w:val="NormalWeb"/>
        <w:spacing w:before="120" w:beforeAutospacing="0" w:after="120" w:afterAutospacing="0"/>
        <w:jc w:val="center"/>
      </w:pPr>
      <w:r w:rsidRPr="00813F48">
        <w:br/>
        <w:t xml:space="preserve">« </w:t>
      </w:r>
      <w:r w:rsidRPr="00813F48">
        <w:rPr>
          <w:i/>
        </w:rPr>
        <w:t xml:space="preserve">Sous-section </w:t>
      </w:r>
      <w:r w:rsidR="008135C1" w:rsidRPr="00813F48">
        <w:rPr>
          <w:i/>
        </w:rPr>
        <w:t>6</w:t>
      </w:r>
    </w:p>
    <w:p w14:paraId="760AC24B" w14:textId="4BB62D79" w:rsidR="00657D53" w:rsidRPr="00813F48" w:rsidRDefault="00657D53" w:rsidP="00ED0181">
      <w:pPr>
        <w:pStyle w:val="NormalWeb"/>
        <w:spacing w:before="120" w:beforeAutospacing="0" w:after="120" w:afterAutospacing="0"/>
        <w:rPr>
          <w:color w:val="000000"/>
        </w:rPr>
      </w:pPr>
      <w:r w:rsidRPr="00813F48">
        <w:t>« </w:t>
      </w:r>
      <w:r w:rsidR="001C516B" w:rsidRPr="00813F48">
        <w:rPr>
          <w:i/>
          <w:color w:val="000000"/>
        </w:rPr>
        <w:t xml:space="preserve">Calcul et </w:t>
      </w:r>
      <w:r w:rsidR="00902A56" w:rsidRPr="00813F48">
        <w:rPr>
          <w:i/>
          <w:color w:val="000000"/>
        </w:rPr>
        <w:t>communication</w:t>
      </w:r>
      <w:r w:rsidRPr="00813F48">
        <w:rPr>
          <w:i/>
          <w:color w:val="000000"/>
        </w:rPr>
        <w:t xml:space="preserve"> </w:t>
      </w:r>
      <w:r w:rsidR="00AA0EB8" w:rsidRPr="00813F48">
        <w:rPr>
          <w:i/>
          <w:color w:val="000000"/>
        </w:rPr>
        <w:t>du coût environnemental</w:t>
      </w:r>
      <w:r w:rsidR="00FD026F" w:rsidRPr="00813F48">
        <w:rPr>
          <w:i/>
          <w:color w:val="000000"/>
        </w:rPr>
        <w:t xml:space="preserve"> </w:t>
      </w:r>
      <w:r w:rsidR="001D3F07" w:rsidRPr="00813F48">
        <w:rPr>
          <w:i/>
          <w:color w:val="000000"/>
        </w:rPr>
        <w:t>applicable aux</w:t>
      </w:r>
      <w:r w:rsidR="00AA0EB8" w:rsidRPr="00813F48">
        <w:rPr>
          <w:i/>
          <w:color w:val="000000"/>
        </w:rPr>
        <w:t xml:space="preserve"> </w:t>
      </w:r>
      <w:r w:rsidRPr="00813F48">
        <w:rPr>
          <w:i/>
          <w:color w:val="000000"/>
        </w:rPr>
        <w:t>produits</w:t>
      </w:r>
      <w:r w:rsidR="00AA0EB8" w:rsidRPr="00813F48">
        <w:rPr>
          <w:i/>
          <w:color w:val="000000"/>
        </w:rPr>
        <w:t xml:space="preserve"> </w:t>
      </w:r>
      <w:r w:rsidR="008135C1" w:rsidRPr="00813F48">
        <w:rPr>
          <w:i/>
          <w:color w:val="000000"/>
        </w:rPr>
        <w:t xml:space="preserve">textiles </w:t>
      </w:r>
    </w:p>
    <w:p w14:paraId="7B490B94" w14:textId="40066AEB" w:rsidR="001D3F07" w:rsidRPr="00813F48" w:rsidRDefault="002F4C59" w:rsidP="00044E02">
      <w:pPr>
        <w:pBdr>
          <w:top w:val="nil"/>
          <w:left w:val="nil"/>
          <w:bottom w:val="nil"/>
          <w:right w:val="nil"/>
          <w:between w:val="nil"/>
        </w:pBdr>
        <w:spacing w:before="120" w:after="120"/>
        <w:jc w:val="both"/>
        <w:rPr>
          <w:color w:val="000000"/>
        </w:rPr>
      </w:pPr>
      <w:r w:rsidRPr="00813F48">
        <w:t>« </w:t>
      </w:r>
      <w:r w:rsidR="00657D53" w:rsidRPr="00813F48">
        <w:t>Art. R. 541-</w:t>
      </w:r>
      <w:r w:rsidRPr="00813F48">
        <w:t>240</w:t>
      </w:r>
      <w:r w:rsidR="00657D53" w:rsidRPr="00813F48">
        <w:t>.</w:t>
      </w:r>
      <w:r w:rsidR="009019FA" w:rsidRPr="00813F48">
        <w:t xml:space="preserve"> </w:t>
      </w:r>
      <w:r w:rsidR="00B94114" w:rsidRPr="00813F48">
        <w:t xml:space="preserve">– </w:t>
      </w:r>
      <w:r w:rsidR="001D3F07" w:rsidRPr="00813F48">
        <w:t xml:space="preserve">La présente sous-section s’applique aux </w:t>
      </w:r>
      <w:r w:rsidR="00B94114" w:rsidRPr="00813F48">
        <w:t>produits</w:t>
      </w:r>
      <w:r w:rsidR="001D3F07" w:rsidRPr="00813F48">
        <w:t xml:space="preserve"> textiles</w:t>
      </w:r>
      <w:r w:rsidR="00FD026F" w:rsidRPr="00813F48">
        <w:t xml:space="preserve"> </w:t>
      </w:r>
      <w:r w:rsidR="001D3F07" w:rsidRPr="00813F48">
        <w:t xml:space="preserve">neufs ou </w:t>
      </w:r>
      <w:r w:rsidR="009641D0" w:rsidRPr="00813F48">
        <w:t xml:space="preserve">issus d’une opération de </w:t>
      </w:r>
      <w:proofErr w:type="spellStart"/>
      <w:r w:rsidR="009641D0" w:rsidRPr="00813F48">
        <w:t>remanufacturage</w:t>
      </w:r>
      <w:proofErr w:type="spellEnd"/>
      <w:r w:rsidR="001D3F07" w:rsidRPr="00813F48">
        <w:t>, mis sur le marché national, à destination du consommateur</w:t>
      </w:r>
      <w:r w:rsidR="00272961" w:rsidRPr="00813F48">
        <w:t xml:space="preserve"> et </w:t>
      </w:r>
      <w:r w:rsidR="002E7D70" w:rsidRPr="00813F48">
        <w:rPr>
          <w:color w:val="000000"/>
        </w:rPr>
        <w:t>définis par arrêté</w:t>
      </w:r>
      <w:r w:rsidR="001F01CF" w:rsidRPr="00813F48">
        <w:rPr>
          <w:color w:val="000000"/>
        </w:rPr>
        <w:t xml:space="preserve"> </w:t>
      </w:r>
      <w:r w:rsidR="001D3F07" w:rsidRPr="00813F48">
        <w:rPr>
          <w:color w:val="000000"/>
        </w:rPr>
        <w:t>des ministres chargés de l'environnement et de l'économie.</w:t>
      </w:r>
    </w:p>
    <w:p w14:paraId="22226333" w14:textId="501A9CD9" w:rsidR="00581D06" w:rsidRPr="00813F48" w:rsidRDefault="002F4C59" w:rsidP="00B94114">
      <w:pPr>
        <w:pStyle w:val="NormalWeb"/>
        <w:spacing w:before="120" w:beforeAutospacing="0" w:after="120" w:afterAutospacing="0"/>
        <w:jc w:val="both"/>
        <w:rPr>
          <w:color w:val="000000"/>
        </w:rPr>
      </w:pPr>
      <w:r w:rsidRPr="00813F48">
        <w:t>« </w:t>
      </w:r>
      <w:r w:rsidR="001D3F07" w:rsidRPr="00813F48">
        <w:t>Art. R. 541-</w:t>
      </w:r>
      <w:r w:rsidRPr="00813F48">
        <w:t>241</w:t>
      </w:r>
      <w:r w:rsidR="00B94114" w:rsidRPr="00813F48">
        <w:t xml:space="preserve">. – </w:t>
      </w:r>
      <w:r w:rsidR="00541662" w:rsidRPr="00813F48">
        <w:rPr>
          <w:color w:val="000000"/>
        </w:rPr>
        <w:t>L’</w:t>
      </w:r>
      <w:r w:rsidR="00AA0EB8" w:rsidRPr="00813F48">
        <w:rPr>
          <w:color w:val="000000"/>
        </w:rPr>
        <w:t xml:space="preserve">information relative aux </w:t>
      </w:r>
      <w:r w:rsidR="00541662" w:rsidRPr="00813F48">
        <w:rPr>
          <w:color w:val="000000"/>
        </w:rPr>
        <w:t>impacts environnementaux d’un produit</w:t>
      </w:r>
      <w:r w:rsidR="00BA6A8D" w:rsidRPr="00813F48">
        <w:rPr>
          <w:color w:val="000000"/>
        </w:rPr>
        <w:t>, tel que</w:t>
      </w:r>
      <w:r w:rsidR="00541662" w:rsidRPr="00813F48">
        <w:rPr>
          <w:color w:val="000000"/>
        </w:rPr>
        <w:t xml:space="preserve"> </w:t>
      </w:r>
      <w:r w:rsidR="00C3650B" w:rsidRPr="00813F48">
        <w:rPr>
          <w:color w:val="000000"/>
        </w:rPr>
        <w:t xml:space="preserve">mentionnée </w:t>
      </w:r>
      <w:r w:rsidR="00541662" w:rsidRPr="00813F48">
        <w:rPr>
          <w:color w:val="000000"/>
        </w:rPr>
        <w:t xml:space="preserve">à l’article </w:t>
      </w:r>
      <w:r w:rsidR="00BA6A8D" w:rsidRPr="00813F48">
        <w:t>L. 541-9-11,</w:t>
      </w:r>
      <w:r w:rsidR="00BA6A8D" w:rsidRPr="00813F48">
        <w:rPr>
          <w:color w:val="000000"/>
        </w:rPr>
        <w:t xml:space="preserve"> consiste en</w:t>
      </w:r>
      <w:r w:rsidR="0017153E" w:rsidRPr="00813F48">
        <w:rPr>
          <w:color w:val="000000"/>
        </w:rPr>
        <w:t xml:space="preserve"> un nombre entier </w:t>
      </w:r>
      <w:r w:rsidR="00B94114" w:rsidRPr="00813F48">
        <w:rPr>
          <w:color w:val="000000"/>
        </w:rPr>
        <w:t>supérieur à zéro, exprimé sous forme</w:t>
      </w:r>
      <w:r w:rsidR="00BA6A8D" w:rsidRPr="00813F48">
        <w:rPr>
          <w:color w:val="000000"/>
        </w:rPr>
        <w:t xml:space="preserve"> </w:t>
      </w:r>
      <w:r w:rsidR="00E023CF" w:rsidRPr="00813F48">
        <w:rPr>
          <w:color w:val="000000"/>
        </w:rPr>
        <w:t>de points</w:t>
      </w:r>
      <w:r w:rsidR="008E41A1" w:rsidRPr="00813F48">
        <w:rPr>
          <w:color w:val="000000"/>
        </w:rPr>
        <w:t xml:space="preserve"> d’impact</w:t>
      </w:r>
      <w:r w:rsidR="00B94114" w:rsidRPr="00813F48">
        <w:rPr>
          <w:color w:val="000000"/>
        </w:rPr>
        <w:t>, et</w:t>
      </w:r>
      <w:r w:rsidR="0017153E" w:rsidRPr="00813F48">
        <w:rPr>
          <w:color w:val="000000"/>
        </w:rPr>
        <w:t xml:space="preserve"> </w:t>
      </w:r>
      <w:r w:rsidR="00AA0EB8" w:rsidRPr="00813F48">
        <w:rPr>
          <w:color w:val="000000"/>
        </w:rPr>
        <w:t xml:space="preserve">intitulé « coût environnemental ». </w:t>
      </w:r>
    </w:p>
    <w:p w14:paraId="69987B12" w14:textId="2874AE51" w:rsidR="00E574D6" w:rsidRPr="00813F48" w:rsidRDefault="00E574D6" w:rsidP="002E7D70">
      <w:pPr>
        <w:pStyle w:val="NormalWeb"/>
        <w:spacing w:before="120" w:beforeAutospacing="0" w:after="120" w:afterAutospacing="0"/>
        <w:jc w:val="both"/>
        <w:rPr>
          <w:color w:val="000000"/>
        </w:rPr>
      </w:pPr>
      <w:r w:rsidRPr="00813F48">
        <w:rPr>
          <w:color w:val="000000"/>
        </w:rPr>
        <w:t>« </w:t>
      </w:r>
      <w:r w:rsidR="00E82348" w:rsidRPr="00813F48">
        <w:rPr>
          <w:color w:val="000000"/>
        </w:rPr>
        <w:t xml:space="preserve">Lorsqu’il est porté </w:t>
      </w:r>
      <w:r w:rsidR="00056CD5" w:rsidRPr="00813F48">
        <w:rPr>
          <w:color w:val="000000"/>
        </w:rPr>
        <w:t xml:space="preserve">volontairement </w:t>
      </w:r>
      <w:r w:rsidR="00E82348" w:rsidRPr="00813F48">
        <w:rPr>
          <w:color w:val="000000"/>
        </w:rPr>
        <w:t xml:space="preserve">à la connaissance du consommateur par le </w:t>
      </w:r>
      <w:r w:rsidR="004F0C23" w:rsidRPr="00813F48">
        <w:rPr>
          <w:color w:val="000000"/>
        </w:rPr>
        <w:t>fabricant</w:t>
      </w:r>
      <w:r w:rsidR="00E82348" w:rsidRPr="00813F48">
        <w:rPr>
          <w:color w:val="000000"/>
        </w:rPr>
        <w:t>, l’importateur ou tout autre metteur sur le marché, l</w:t>
      </w:r>
      <w:r w:rsidRPr="00813F48">
        <w:rPr>
          <w:color w:val="000000"/>
        </w:rPr>
        <w:t xml:space="preserve">e coût environnemental </w:t>
      </w:r>
      <w:r w:rsidR="00C3650B" w:rsidRPr="00813F48">
        <w:rPr>
          <w:color w:val="000000"/>
        </w:rPr>
        <w:t>est</w:t>
      </w:r>
      <w:r w:rsidR="00413FB8" w:rsidRPr="00813F48">
        <w:rPr>
          <w:color w:val="000000"/>
        </w:rPr>
        <w:t xml:space="preserve"> accessible</w:t>
      </w:r>
      <w:r w:rsidR="00E82348" w:rsidRPr="00813F48">
        <w:rPr>
          <w:color w:val="000000"/>
        </w:rPr>
        <w:t xml:space="preserve"> </w:t>
      </w:r>
      <w:r w:rsidRPr="00813F48">
        <w:rPr>
          <w:color w:val="000000"/>
        </w:rPr>
        <w:t>au moment de l’achat du produit</w:t>
      </w:r>
      <w:r w:rsidR="00BB19B7" w:rsidRPr="00813F48">
        <w:rPr>
          <w:color w:val="000000"/>
        </w:rPr>
        <w:t xml:space="preserve"> dans les conditions de</w:t>
      </w:r>
      <w:r w:rsidR="00BC01F8" w:rsidRPr="00813F48">
        <w:rPr>
          <w:color w:val="000000"/>
        </w:rPr>
        <w:t>s</w:t>
      </w:r>
      <w:r w:rsidR="00BB19B7" w:rsidRPr="00813F48">
        <w:rPr>
          <w:color w:val="000000"/>
        </w:rPr>
        <w:t xml:space="preserve"> article</w:t>
      </w:r>
      <w:r w:rsidR="00BC01F8" w:rsidRPr="00813F48">
        <w:rPr>
          <w:color w:val="000000"/>
        </w:rPr>
        <w:t>s R.541-24</w:t>
      </w:r>
      <w:r w:rsidR="009F1484" w:rsidRPr="00813F48">
        <w:rPr>
          <w:color w:val="000000"/>
        </w:rPr>
        <w:t>6</w:t>
      </w:r>
      <w:r w:rsidR="00BC01F8" w:rsidRPr="00813F48">
        <w:rPr>
          <w:color w:val="000000"/>
        </w:rPr>
        <w:t xml:space="preserve"> et</w:t>
      </w:r>
      <w:r w:rsidR="00BB19B7" w:rsidRPr="00813F48">
        <w:rPr>
          <w:color w:val="000000"/>
        </w:rPr>
        <w:t xml:space="preserve"> R.541-24</w:t>
      </w:r>
      <w:r w:rsidR="009F1484" w:rsidRPr="00813F48">
        <w:rPr>
          <w:color w:val="000000"/>
        </w:rPr>
        <w:t>7</w:t>
      </w:r>
      <w:r w:rsidRPr="00813F48">
        <w:rPr>
          <w:color w:val="000000"/>
        </w:rPr>
        <w:t>.</w:t>
      </w:r>
    </w:p>
    <w:p w14:paraId="1AE89F51" w14:textId="66C5944E" w:rsidR="00B94114" w:rsidRPr="00813F48" w:rsidRDefault="002E7D70" w:rsidP="002E7D70">
      <w:pPr>
        <w:pStyle w:val="NormalWeb"/>
        <w:spacing w:before="120" w:beforeAutospacing="0" w:after="120" w:afterAutospacing="0"/>
        <w:jc w:val="both"/>
        <w:rPr>
          <w:color w:val="000000"/>
        </w:rPr>
      </w:pPr>
      <w:r w:rsidRPr="00813F48">
        <w:rPr>
          <w:color w:val="000000"/>
        </w:rPr>
        <w:t xml:space="preserve">« Le coût environnemental </w:t>
      </w:r>
      <w:r w:rsidR="00E574D6" w:rsidRPr="00813F48">
        <w:rPr>
          <w:color w:val="000000"/>
        </w:rPr>
        <w:t xml:space="preserve">se rapporte à chaque </w:t>
      </w:r>
      <w:r w:rsidR="005A7EC2" w:rsidRPr="00813F48">
        <w:rPr>
          <w:color w:val="000000"/>
        </w:rPr>
        <w:t xml:space="preserve">référence </w:t>
      </w:r>
      <w:r w:rsidR="00E574D6" w:rsidRPr="00813F48">
        <w:rPr>
          <w:color w:val="000000"/>
        </w:rPr>
        <w:t>de produit. Il est établi à partir d’une modélisation de l’ensemble des impacts environnementaux du produit, considérés tout au long de son cycle de vie.</w:t>
      </w:r>
    </w:p>
    <w:p w14:paraId="2E2C8D14" w14:textId="3464133F" w:rsidR="00B94114" w:rsidRPr="00813F48" w:rsidRDefault="002F4C59" w:rsidP="00B94114">
      <w:pPr>
        <w:pStyle w:val="NormalWeb"/>
        <w:spacing w:before="120" w:beforeAutospacing="0" w:after="120" w:afterAutospacing="0"/>
        <w:rPr>
          <w:color w:val="000000"/>
        </w:rPr>
      </w:pPr>
      <w:r w:rsidRPr="00813F48">
        <w:t>« </w:t>
      </w:r>
      <w:r w:rsidR="00B94114" w:rsidRPr="00813F48">
        <w:t>Art. R. 541-</w:t>
      </w:r>
      <w:r w:rsidRPr="00813F48">
        <w:t>242</w:t>
      </w:r>
      <w:r w:rsidR="00B94114" w:rsidRPr="00813F48">
        <w:t xml:space="preserve">.- </w:t>
      </w:r>
      <w:r w:rsidR="00B94114" w:rsidRPr="00813F48">
        <w:rPr>
          <w:color w:val="000000"/>
        </w:rPr>
        <w:t>Aux fins de la présente sous-section, on entend par :</w:t>
      </w:r>
    </w:p>
    <w:p w14:paraId="34C777F9" w14:textId="795ED53D" w:rsidR="009641D0" w:rsidRPr="00813F48" w:rsidRDefault="00BC209D" w:rsidP="009641D0">
      <w:pPr>
        <w:pStyle w:val="NormalWeb"/>
        <w:spacing w:before="120" w:beforeAutospacing="0" w:after="120" w:afterAutospacing="0"/>
        <w:jc w:val="both"/>
        <w:rPr>
          <w:color w:val="000000"/>
        </w:rPr>
      </w:pPr>
      <w:r w:rsidRPr="00813F48" w:rsidDel="00BC209D">
        <w:rPr>
          <w:color w:val="000000"/>
        </w:rPr>
        <w:t xml:space="preserve"> </w:t>
      </w:r>
      <w:r w:rsidR="002F4C59" w:rsidRPr="00813F48">
        <w:rPr>
          <w:color w:val="000000"/>
        </w:rPr>
        <w:t>« </w:t>
      </w:r>
      <w:r w:rsidRPr="00813F48">
        <w:rPr>
          <w:color w:val="000000"/>
        </w:rPr>
        <w:t>1</w:t>
      </w:r>
      <w:r w:rsidR="009641D0" w:rsidRPr="00813F48">
        <w:rPr>
          <w:color w:val="000000"/>
        </w:rPr>
        <w:t>° “Mise sur le marché”</w:t>
      </w:r>
      <w:r w:rsidR="002F4C59" w:rsidRPr="00813F48">
        <w:rPr>
          <w:color w:val="000000"/>
        </w:rPr>
        <w:t> :</w:t>
      </w:r>
      <w:r w:rsidR="009641D0" w:rsidRPr="00813F48">
        <w:rPr>
          <w:color w:val="000000"/>
        </w:rPr>
        <w:t xml:space="preserve"> la première mise à disposition d'un </w:t>
      </w:r>
      <w:r w:rsidR="006C3CC8" w:rsidRPr="00813F48">
        <w:rPr>
          <w:color w:val="000000"/>
        </w:rPr>
        <w:t>produit</w:t>
      </w:r>
      <w:r w:rsidR="009641D0" w:rsidRPr="00813F48">
        <w:rPr>
          <w:color w:val="000000"/>
        </w:rPr>
        <w:t xml:space="preserve"> sur le marché national ;</w:t>
      </w:r>
    </w:p>
    <w:p w14:paraId="308DB959" w14:textId="1F5022DC" w:rsidR="009641D0" w:rsidRPr="00813F48" w:rsidRDefault="002F4C59" w:rsidP="009641D0">
      <w:pPr>
        <w:pStyle w:val="NormalWeb"/>
        <w:spacing w:before="120" w:beforeAutospacing="0" w:after="120" w:afterAutospacing="0"/>
        <w:jc w:val="both"/>
        <w:rPr>
          <w:color w:val="000000"/>
        </w:rPr>
      </w:pPr>
      <w:r w:rsidRPr="00813F48">
        <w:rPr>
          <w:color w:val="000000"/>
        </w:rPr>
        <w:t>« </w:t>
      </w:r>
      <w:r w:rsidR="00BC209D" w:rsidRPr="00813F48">
        <w:rPr>
          <w:color w:val="000000"/>
        </w:rPr>
        <w:t>2</w:t>
      </w:r>
      <w:r w:rsidR="009641D0" w:rsidRPr="00813F48">
        <w:rPr>
          <w:color w:val="000000"/>
        </w:rPr>
        <w:t>° “</w:t>
      </w:r>
      <w:r w:rsidR="004F0C23" w:rsidRPr="00813F48">
        <w:rPr>
          <w:color w:val="000000"/>
        </w:rPr>
        <w:t>Fabricant</w:t>
      </w:r>
      <w:r w:rsidR="009641D0" w:rsidRPr="00813F48">
        <w:rPr>
          <w:color w:val="000000"/>
        </w:rPr>
        <w:t>”</w:t>
      </w:r>
      <w:r w:rsidRPr="00813F48">
        <w:rPr>
          <w:color w:val="000000"/>
        </w:rPr>
        <w:t> :</w:t>
      </w:r>
      <w:r w:rsidR="009641D0" w:rsidRPr="00813F48">
        <w:rPr>
          <w:color w:val="000000"/>
        </w:rPr>
        <w:t xml:space="preserve"> toute personne physique ou morale qui fabrique un </w:t>
      </w:r>
      <w:r w:rsidR="006C3CC8" w:rsidRPr="00813F48">
        <w:rPr>
          <w:color w:val="000000"/>
        </w:rPr>
        <w:t>produit</w:t>
      </w:r>
      <w:r w:rsidR="009641D0" w:rsidRPr="00813F48">
        <w:rPr>
          <w:color w:val="000000"/>
        </w:rPr>
        <w:t xml:space="preserve"> ou le fait concevoir et le commercialise sous son propre nom ou sa propre marque ;</w:t>
      </w:r>
    </w:p>
    <w:p w14:paraId="3334554A" w14:textId="398EBF86" w:rsidR="009641D0" w:rsidRPr="00813F48" w:rsidRDefault="002F4C59" w:rsidP="009641D0">
      <w:pPr>
        <w:pStyle w:val="NormalWeb"/>
        <w:spacing w:before="120" w:beforeAutospacing="0" w:after="120" w:afterAutospacing="0"/>
        <w:jc w:val="both"/>
        <w:rPr>
          <w:color w:val="000000"/>
        </w:rPr>
      </w:pPr>
      <w:r w:rsidRPr="00813F48">
        <w:rPr>
          <w:color w:val="000000"/>
        </w:rPr>
        <w:t>« </w:t>
      </w:r>
      <w:r w:rsidR="00BC209D" w:rsidRPr="00813F48">
        <w:rPr>
          <w:color w:val="000000"/>
        </w:rPr>
        <w:t>3</w:t>
      </w:r>
      <w:r w:rsidR="009641D0" w:rsidRPr="00813F48">
        <w:rPr>
          <w:color w:val="000000"/>
        </w:rPr>
        <w:t>° “Importateur”</w:t>
      </w:r>
      <w:r w:rsidRPr="00813F48">
        <w:rPr>
          <w:color w:val="000000"/>
        </w:rPr>
        <w:t> :</w:t>
      </w:r>
      <w:r w:rsidR="009641D0" w:rsidRPr="00813F48">
        <w:rPr>
          <w:color w:val="000000"/>
        </w:rPr>
        <w:t xml:space="preserve"> toute personne physique ou morale qui met sur le marché national un </w:t>
      </w:r>
      <w:r w:rsidR="006C3CC8" w:rsidRPr="00813F48">
        <w:rPr>
          <w:color w:val="000000"/>
        </w:rPr>
        <w:t>produit</w:t>
      </w:r>
      <w:r w:rsidR="009641D0" w:rsidRPr="00813F48">
        <w:rPr>
          <w:color w:val="000000"/>
        </w:rPr>
        <w:t xml:space="preserve"> en provenance d’</w:t>
      </w:r>
      <w:r w:rsidR="00C3650B" w:rsidRPr="00813F48">
        <w:rPr>
          <w:color w:val="000000"/>
        </w:rPr>
        <w:t xml:space="preserve">un autre </w:t>
      </w:r>
      <w:r w:rsidR="009641D0" w:rsidRPr="00813F48">
        <w:rPr>
          <w:color w:val="000000"/>
        </w:rPr>
        <w:t>État membre de l’Union européenne ou d</w:t>
      </w:r>
      <w:r w:rsidR="004F0C23" w:rsidRPr="00813F48">
        <w:rPr>
          <w:color w:val="000000"/>
        </w:rPr>
        <w:t>’un</w:t>
      </w:r>
      <w:r w:rsidR="009641D0" w:rsidRPr="00813F48">
        <w:rPr>
          <w:color w:val="000000"/>
        </w:rPr>
        <w:t xml:space="preserve"> pays tiers ;</w:t>
      </w:r>
    </w:p>
    <w:p w14:paraId="07CC581E" w14:textId="311A98A1" w:rsidR="002E7D70" w:rsidRPr="00813F48" w:rsidRDefault="002F4C59" w:rsidP="009641D0">
      <w:pPr>
        <w:pStyle w:val="NormalWeb"/>
        <w:spacing w:before="120" w:beforeAutospacing="0" w:after="120" w:afterAutospacing="0"/>
        <w:jc w:val="both"/>
        <w:rPr>
          <w:color w:val="000000"/>
        </w:rPr>
      </w:pPr>
      <w:r w:rsidRPr="00813F48">
        <w:rPr>
          <w:color w:val="000000"/>
        </w:rPr>
        <w:lastRenderedPageBreak/>
        <w:t>« </w:t>
      </w:r>
      <w:r w:rsidR="00BC209D" w:rsidRPr="00813F48">
        <w:rPr>
          <w:color w:val="000000"/>
        </w:rPr>
        <w:t>4</w:t>
      </w:r>
      <w:r w:rsidR="00B94114" w:rsidRPr="00813F48">
        <w:rPr>
          <w:color w:val="000000"/>
        </w:rPr>
        <w:t>°</w:t>
      </w:r>
      <w:r w:rsidRPr="00813F48">
        <w:rPr>
          <w:color w:val="000000"/>
        </w:rPr>
        <w:t xml:space="preserve"> </w:t>
      </w:r>
      <w:r w:rsidR="00B94114" w:rsidRPr="00813F48">
        <w:rPr>
          <w:color w:val="000000"/>
        </w:rPr>
        <w:t>“</w:t>
      </w:r>
      <w:r w:rsidR="0004232E" w:rsidRPr="00813F48">
        <w:rPr>
          <w:color w:val="000000"/>
        </w:rPr>
        <w:t>Référence</w:t>
      </w:r>
      <w:r w:rsidR="00B94114" w:rsidRPr="00813F48">
        <w:rPr>
          <w:color w:val="000000"/>
        </w:rPr>
        <w:t>”</w:t>
      </w:r>
      <w:r w:rsidRPr="00813F48">
        <w:rPr>
          <w:color w:val="000000"/>
        </w:rPr>
        <w:t> :</w:t>
      </w:r>
      <w:r w:rsidR="00B94114" w:rsidRPr="00813F48">
        <w:rPr>
          <w:color w:val="000000"/>
        </w:rPr>
        <w:t xml:space="preserve"> </w:t>
      </w:r>
      <w:r w:rsidR="0004232E" w:rsidRPr="00813F48">
        <w:rPr>
          <w:color w:val="000000"/>
        </w:rPr>
        <w:t>la version d'un produit dont toutes les unités partagent les mêmes caractéristiques techniques, telles que la couleur, la composition matière, la forme et la texture</w:t>
      </w:r>
      <w:r w:rsidRPr="00813F48">
        <w:rPr>
          <w:color w:val="000000"/>
        </w:rPr>
        <w:t xml:space="preserve">, </w:t>
      </w:r>
      <w:r w:rsidR="0004232E" w:rsidRPr="00813F48">
        <w:rPr>
          <w:color w:val="000000"/>
        </w:rPr>
        <w:t>à l’exclusion des variations de tailles</w:t>
      </w:r>
      <w:r w:rsidR="00623F3E" w:rsidRPr="00813F48">
        <w:rPr>
          <w:color w:val="000000"/>
        </w:rPr>
        <w:t> ;</w:t>
      </w:r>
    </w:p>
    <w:p w14:paraId="046F0700" w14:textId="779245EC" w:rsidR="00BC209D" w:rsidRPr="00813F48" w:rsidRDefault="00E574D6" w:rsidP="00E707C4">
      <w:pPr>
        <w:pStyle w:val="NormalWeb"/>
        <w:spacing w:before="120" w:beforeAutospacing="0" w:after="120" w:afterAutospacing="0"/>
        <w:jc w:val="both"/>
      </w:pPr>
      <w:r w:rsidRPr="00813F48">
        <w:t>« </w:t>
      </w:r>
      <w:r w:rsidR="00BC209D" w:rsidRPr="00813F48">
        <w:t xml:space="preserve">Le terme de </w:t>
      </w:r>
      <w:r w:rsidR="00E707C4" w:rsidRPr="00813F48">
        <w:rPr>
          <w:color w:val="000000"/>
        </w:rPr>
        <w:t>“</w:t>
      </w:r>
      <w:proofErr w:type="spellStart"/>
      <w:r w:rsidR="00E707C4" w:rsidRPr="00813F48">
        <w:rPr>
          <w:color w:val="000000"/>
        </w:rPr>
        <w:t>r</w:t>
      </w:r>
      <w:r w:rsidR="00BC209D" w:rsidRPr="00813F48">
        <w:rPr>
          <w:color w:val="000000"/>
        </w:rPr>
        <w:t>emanufacturage</w:t>
      </w:r>
      <w:proofErr w:type="spellEnd"/>
      <w:r w:rsidR="00BC209D" w:rsidRPr="00813F48">
        <w:rPr>
          <w:color w:val="000000"/>
        </w:rPr>
        <w:t xml:space="preserve">” </w:t>
      </w:r>
      <w:r w:rsidR="00E707C4" w:rsidRPr="00813F48">
        <w:t xml:space="preserve">s’entend conformément </w:t>
      </w:r>
      <w:r w:rsidR="00BC209D" w:rsidRPr="00813F48">
        <w:rPr>
          <w:color w:val="000000"/>
        </w:rPr>
        <w:t>au sens de l’</w:t>
      </w:r>
      <w:r w:rsidR="00E707C4" w:rsidRPr="00813F48">
        <w:rPr>
          <w:color w:val="000000"/>
        </w:rPr>
        <w:t>article 2 du règlement (UE) 2024/1781 du Parlement européen et du Conseil du 13 juin 2024 établissant un cadre pour la fixation d’exigences en matière d’écoconception pour des produits durables.</w:t>
      </w:r>
    </w:p>
    <w:p w14:paraId="0F6500D4" w14:textId="1B59D473" w:rsidR="00056CD5" w:rsidRPr="00813F48" w:rsidRDefault="00E707C4" w:rsidP="009641D0">
      <w:pPr>
        <w:pStyle w:val="NormalWeb"/>
        <w:spacing w:before="120" w:beforeAutospacing="0" w:after="120" w:afterAutospacing="0"/>
        <w:jc w:val="both"/>
      </w:pPr>
      <w:r w:rsidRPr="00813F48">
        <w:t>« </w:t>
      </w:r>
      <w:r w:rsidR="00056CD5" w:rsidRPr="00813F48">
        <w:t xml:space="preserve">Le terme de </w:t>
      </w:r>
      <w:r w:rsidR="00056CD5" w:rsidRPr="00813F48">
        <w:rPr>
          <w:color w:val="000000"/>
        </w:rPr>
        <w:t>“</w:t>
      </w:r>
      <w:r w:rsidR="00056CD5" w:rsidRPr="00813F48">
        <w:t>marque</w:t>
      </w:r>
      <w:r w:rsidR="00056CD5" w:rsidRPr="00813F48">
        <w:rPr>
          <w:color w:val="000000"/>
        </w:rPr>
        <w:t>”</w:t>
      </w:r>
      <w:r w:rsidR="00056CD5" w:rsidRPr="00813F48">
        <w:t xml:space="preserve"> s’entend conformément au sens de l’article L. 711-1 du code de la propriété intellectuelle. »</w:t>
      </w:r>
    </w:p>
    <w:p w14:paraId="08BB1CB5" w14:textId="6BE2E80F" w:rsidR="00404B4B" w:rsidRPr="00813F48" w:rsidRDefault="006E205A" w:rsidP="00404B4B">
      <w:pPr>
        <w:spacing w:before="120" w:after="120"/>
        <w:jc w:val="both"/>
        <w:rPr>
          <w:color w:val="000000"/>
        </w:rPr>
      </w:pPr>
      <w:r w:rsidRPr="00813F48" w:rsidDel="006E205A">
        <w:rPr>
          <w:color w:val="000000"/>
        </w:rPr>
        <w:t xml:space="preserve"> </w:t>
      </w:r>
      <w:r w:rsidR="00404B4B" w:rsidRPr="00813F48">
        <w:rPr>
          <w:color w:val="000000"/>
        </w:rPr>
        <w:t>« Art. R</w:t>
      </w:r>
      <w:r w:rsidR="002F4C59" w:rsidRPr="00813F48">
        <w:rPr>
          <w:color w:val="000000"/>
        </w:rPr>
        <w:t>.</w:t>
      </w:r>
      <w:r w:rsidR="00404B4B" w:rsidRPr="00813F48">
        <w:rPr>
          <w:color w:val="000000"/>
        </w:rPr>
        <w:t xml:space="preserve"> 541-</w:t>
      </w:r>
      <w:r w:rsidR="002F4C59" w:rsidRPr="00813F48">
        <w:rPr>
          <w:color w:val="000000"/>
        </w:rPr>
        <w:t>243</w:t>
      </w:r>
      <w:r w:rsidR="00404B4B" w:rsidRPr="00813F48">
        <w:rPr>
          <w:color w:val="000000"/>
        </w:rPr>
        <w:t>.</w:t>
      </w:r>
      <w:r w:rsidR="00082232" w:rsidRPr="00813F48">
        <w:rPr>
          <w:color w:val="000000"/>
        </w:rPr>
        <w:t xml:space="preserve"> </w:t>
      </w:r>
      <w:r w:rsidR="00082232" w:rsidRPr="00813F48">
        <w:t xml:space="preserve">– </w:t>
      </w:r>
      <w:r w:rsidR="00404B4B" w:rsidRPr="00813F48">
        <w:rPr>
          <w:color w:val="000000"/>
        </w:rPr>
        <w:t xml:space="preserve">Toute personne morale ou physique qui </w:t>
      </w:r>
      <w:r w:rsidR="007856A8" w:rsidRPr="00813F48">
        <w:rPr>
          <w:color w:val="000000"/>
        </w:rPr>
        <w:t xml:space="preserve">calcule ou </w:t>
      </w:r>
      <w:r w:rsidR="00404B4B" w:rsidRPr="00813F48">
        <w:rPr>
          <w:color w:val="000000"/>
        </w:rPr>
        <w:t>communique</w:t>
      </w:r>
      <w:r w:rsidR="00056CD5" w:rsidRPr="00813F48">
        <w:rPr>
          <w:color w:val="000000"/>
        </w:rPr>
        <w:t xml:space="preserve"> volontairement</w:t>
      </w:r>
      <w:r w:rsidR="00404B4B" w:rsidRPr="00813F48">
        <w:rPr>
          <w:color w:val="000000"/>
        </w:rPr>
        <w:t xml:space="preserve"> sur le coût environnemental, quel que soit le support physique ou dématérialisé utilisé, respecte la méthodologie définie </w:t>
      </w:r>
      <w:r w:rsidR="009D4ADA" w:rsidRPr="00813F48">
        <w:rPr>
          <w:color w:val="000000"/>
        </w:rPr>
        <w:t>à l’article</w:t>
      </w:r>
      <w:r w:rsidR="00404B4B" w:rsidRPr="00813F48">
        <w:rPr>
          <w:color w:val="000000"/>
        </w:rPr>
        <w:t xml:space="preserve"> </w:t>
      </w:r>
      <w:r w:rsidR="002F4C59" w:rsidRPr="00813F48">
        <w:rPr>
          <w:lang w:eastAsia="fr-FR"/>
        </w:rPr>
        <w:t>R. 541-24</w:t>
      </w:r>
      <w:r w:rsidR="009F1484" w:rsidRPr="00813F48">
        <w:rPr>
          <w:lang w:eastAsia="fr-FR"/>
        </w:rPr>
        <w:t>5</w:t>
      </w:r>
      <w:r w:rsidR="00A06AFE" w:rsidRPr="00813F48">
        <w:rPr>
          <w:color w:val="000000"/>
        </w:rPr>
        <w:t>, l</w:t>
      </w:r>
      <w:r w:rsidR="0037520E" w:rsidRPr="00813F48">
        <w:rPr>
          <w:color w:val="000000"/>
        </w:rPr>
        <w:t xml:space="preserve">es </w:t>
      </w:r>
      <w:r w:rsidR="00A06AFE" w:rsidRPr="00813F48">
        <w:rPr>
          <w:color w:val="000000"/>
        </w:rPr>
        <w:t>obligation</w:t>
      </w:r>
      <w:r w:rsidR="0037520E" w:rsidRPr="00813F48">
        <w:rPr>
          <w:color w:val="000000"/>
        </w:rPr>
        <w:t>s</w:t>
      </w:r>
      <w:r w:rsidR="00A06AFE" w:rsidRPr="00813F48">
        <w:rPr>
          <w:color w:val="000000"/>
        </w:rPr>
        <w:t xml:space="preserve"> de mise à disposition </w:t>
      </w:r>
      <w:r w:rsidR="0037520E" w:rsidRPr="00813F48">
        <w:rPr>
          <w:color w:val="000000"/>
        </w:rPr>
        <w:t xml:space="preserve">et de transmission </w:t>
      </w:r>
      <w:r w:rsidR="00A06AFE" w:rsidRPr="00813F48">
        <w:rPr>
          <w:color w:val="000000"/>
        </w:rPr>
        <w:t>de l’information prévue</w:t>
      </w:r>
      <w:r w:rsidR="0037520E" w:rsidRPr="00813F48">
        <w:rPr>
          <w:color w:val="000000"/>
        </w:rPr>
        <w:t>s</w:t>
      </w:r>
      <w:r w:rsidR="00A06AFE" w:rsidRPr="00813F48">
        <w:rPr>
          <w:color w:val="000000"/>
        </w:rPr>
        <w:t xml:space="preserve"> </w:t>
      </w:r>
      <w:r w:rsidR="0037520E" w:rsidRPr="00813F48">
        <w:rPr>
          <w:color w:val="000000"/>
        </w:rPr>
        <w:t xml:space="preserve">aux </w:t>
      </w:r>
      <w:r w:rsidR="002F4C59" w:rsidRPr="00813F48">
        <w:rPr>
          <w:color w:val="000000"/>
        </w:rPr>
        <w:t>article</w:t>
      </w:r>
      <w:r w:rsidR="0037520E" w:rsidRPr="00813F48">
        <w:rPr>
          <w:color w:val="000000"/>
        </w:rPr>
        <w:t>s</w:t>
      </w:r>
      <w:r w:rsidR="00A06AFE" w:rsidRPr="00813F48">
        <w:rPr>
          <w:color w:val="000000"/>
        </w:rPr>
        <w:t xml:space="preserve"> </w:t>
      </w:r>
      <w:r w:rsidR="002F4C59" w:rsidRPr="00813F48">
        <w:rPr>
          <w:lang w:eastAsia="fr-FR"/>
        </w:rPr>
        <w:t>R. 541-24</w:t>
      </w:r>
      <w:r w:rsidR="009F1484" w:rsidRPr="00813F48">
        <w:rPr>
          <w:lang w:eastAsia="fr-FR"/>
        </w:rPr>
        <w:t>6</w:t>
      </w:r>
      <w:r w:rsidR="0037520E" w:rsidRPr="00813F48">
        <w:rPr>
          <w:lang w:eastAsia="fr-FR"/>
        </w:rPr>
        <w:t xml:space="preserve"> et R. 541-250</w:t>
      </w:r>
      <w:r w:rsidR="00A06AFE" w:rsidRPr="00813F48">
        <w:rPr>
          <w:color w:val="000000"/>
        </w:rPr>
        <w:t>, ainsi que</w:t>
      </w:r>
      <w:r w:rsidR="00404B4B" w:rsidRPr="00813F48">
        <w:rPr>
          <w:color w:val="000000"/>
        </w:rPr>
        <w:t xml:space="preserve"> les modalités de présentation définies </w:t>
      </w:r>
      <w:r w:rsidR="009D4ADA" w:rsidRPr="00813F48">
        <w:rPr>
          <w:color w:val="000000"/>
        </w:rPr>
        <w:t xml:space="preserve">à l’article </w:t>
      </w:r>
      <w:r w:rsidR="002F4C59" w:rsidRPr="00813F48">
        <w:rPr>
          <w:lang w:eastAsia="fr-FR"/>
        </w:rPr>
        <w:t>R. 541-24</w:t>
      </w:r>
      <w:r w:rsidR="009F1484" w:rsidRPr="00813F48">
        <w:rPr>
          <w:lang w:eastAsia="fr-FR"/>
        </w:rPr>
        <w:t>7</w:t>
      </w:r>
      <w:r w:rsidR="00404B4B" w:rsidRPr="00813F48">
        <w:rPr>
          <w:color w:val="000000"/>
        </w:rPr>
        <w:t>.</w:t>
      </w:r>
    </w:p>
    <w:p w14:paraId="5C4E25F5" w14:textId="5D0FE58A" w:rsidR="00AC5D86" w:rsidRPr="00813F48" w:rsidRDefault="007856A8" w:rsidP="00676C0E">
      <w:pPr>
        <w:spacing w:before="120" w:after="120"/>
        <w:jc w:val="both"/>
        <w:rPr>
          <w:color w:val="000000"/>
        </w:rPr>
      </w:pPr>
      <w:r w:rsidRPr="00813F48">
        <w:rPr>
          <w:color w:val="000000"/>
        </w:rPr>
        <w:t>« </w:t>
      </w:r>
      <w:r w:rsidR="009F1484" w:rsidRPr="00813F48">
        <w:rPr>
          <w:color w:val="000000"/>
        </w:rPr>
        <w:t xml:space="preserve">Art. R. 541-244. </w:t>
      </w:r>
      <w:r w:rsidR="009F1484" w:rsidRPr="00813F48">
        <w:t xml:space="preserve">– </w:t>
      </w:r>
      <w:r w:rsidR="007C3318" w:rsidRPr="00813F48">
        <w:rPr>
          <w:color w:val="000000"/>
        </w:rPr>
        <w:t>T</w:t>
      </w:r>
      <w:r w:rsidRPr="00813F48">
        <w:rPr>
          <w:color w:val="000000"/>
        </w:rPr>
        <w:t>oute personne morale ou physique qui</w:t>
      </w:r>
      <w:r w:rsidR="00623F3E" w:rsidRPr="00813F48">
        <w:rPr>
          <w:color w:val="000000"/>
        </w:rPr>
        <w:t xml:space="preserve"> communique</w:t>
      </w:r>
      <w:r w:rsidR="00056CD5" w:rsidRPr="00813F48">
        <w:rPr>
          <w:color w:val="000000"/>
        </w:rPr>
        <w:t xml:space="preserve"> volontairement</w:t>
      </w:r>
      <w:r w:rsidR="001B386C" w:rsidRPr="00813F48">
        <w:rPr>
          <w:color w:val="000000"/>
        </w:rPr>
        <w:t xml:space="preserve"> sur un score relatif</w:t>
      </w:r>
      <w:r w:rsidR="00623F3E" w:rsidRPr="00813F48">
        <w:rPr>
          <w:color w:val="000000"/>
        </w:rPr>
        <w:t xml:space="preserve"> </w:t>
      </w:r>
      <w:r w:rsidR="007C3318" w:rsidRPr="00813F48">
        <w:rPr>
          <w:color w:val="000000"/>
        </w:rPr>
        <w:t>à un ou plusieurs</w:t>
      </w:r>
      <w:r w:rsidR="00623F3E" w:rsidRPr="00813F48">
        <w:rPr>
          <w:color w:val="000000"/>
        </w:rPr>
        <w:t xml:space="preserve"> impacts environnementaux d’un produit</w:t>
      </w:r>
      <w:r w:rsidR="00EB0F47" w:rsidRPr="00813F48">
        <w:rPr>
          <w:color w:val="000000"/>
        </w:rPr>
        <w:t xml:space="preserve"> </w:t>
      </w:r>
      <w:r w:rsidR="00DD49E6" w:rsidRPr="00813F48">
        <w:rPr>
          <w:color w:val="000000"/>
        </w:rPr>
        <w:t xml:space="preserve">textile </w:t>
      </w:r>
      <w:r w:rsidR="001F564B" w:rsidRPr="00813F48">
        <w:rPr>
          <w:color w:val="000000"/>
        </w:rPr>
        <w:t xml:space="preserve">doit également </w:t>
      </w:r>
      <w:r w:rsidR="00E574D6" w:rsidRPr="00813F48">
        <w:rPr>
          <w:color w:val="000000"/>
        </w:rPr>
        <w:t>communiquer</w:t>
      </w:r>
      <w:r w:rsidR="00EB0F47" w:rsidRPr="00813F48">
        <w:rPr>
          <w:color w:val="000000"/>
        </w:rPr>
        <w:t xml:space="preserve"> sur le coût environnemental</w:t>
      </w:r>
      <w:r w:rsidR="001F564B" w:rsidRPr="00813F48">
        <w:rPr>
          <w:color w:val="000000"/>
        </w:rPr>
        <w:t xml:space="preserve">. </w:t>
      </w:r>
      <w:r w:rsidR="00EB0F47" w:rsidRPr="00813F48">
        <w:rPr>
          <w:color w:val="000000"/>
        </w:rPr>
        <w:t>L</w:t>
      </w:r>
      <w:r w:rsidR="00E574D6" w:rsidRPr="00813F48">
        <w:rPr>
          <w:color w:val="000000"/>
        </w:rPr>
        <w:t xml:space="preserve">e score ne doit pas être contradictoire ou prêter à confusion par rapport au coût environnemental. </w:t>
      </w:r>
      <w:r w:rsidR="00910980" w:rsidRPr="00813F48">
        <w:rPr>
          <w:color w:val="000000"/>
        </w:rPr>
        <w:t>Un arrêté</w:t>
      </w:r>
      <w:r w:rsidR="001F01CF" w:rsidRPr="00813F48">
        <w:rPr>
          <w:color w:val="000000"/>
        </w:rPr>
        <w:t xml:space="preserve"> </w:t>
      </w:r>
      <w:r w:rsidR="00910980" w:rsidRPr="00813F48">
        <w:rPr>
          <w:color w:val="000000"/>
        </w:rPr>
        <w:t>des ministres chargés de l</w:t>
      </w:r>
      <w:r w:rsidR="001B386C" w:rsidRPr="00813F48">
        <w:rPr>
          <w:color w:val="000000"/>
        </w:rPr>
        <w:t xml:space="preserve">’environnement et de l’économie </w:t>
      </w:r>
      <w:r w:rsidR="00910980" w:rsidRPr="00813F48">
        <w:rPr>
          <w:color w:val="000000"/>
        </w:rPr>
        <w:t>peut préciser</w:t>
      </w:r>
      <w:r w:rsidR="001B386C" w:rsidRPr="00813F48">
        <w:rPr>
          <w:color w:val="000000"/>
        </w:rPr>
        <w:t xml:space="preserve"> l</w:t>
      </w:r>
      <w:r w:rsidR="00910980" w:rsidRPr="00813F48">
        <w:rPr>
          <w:color w:val="000000"/>
        </w:rPr>
        <w:t>es exigences minimales à respecter pour démontrer la cohérence des informations.</w:t>
      </w:r>
      <w:r w:rsidR="0094423D" w:rsidRPr="00813F48">
        <w:rPr>
          <w:color w:val="000000"/>
        </w:rPr>
        <w:t xml:space="preserve"> </w:t>
      </w:r>
    </w:p>
    <w:p w14:paraId="2AF92B58" w14:textId="4F3CF9EE" w:rsidR="008E618F" w:rsidRPr="00813F48" w:rsidRDefault="008E618F" w:rsidP="00676C0E">
      <w:pPr>
        <w:spacing w:before="120" w:after="120"/>
        <w:jc w:val="both"/>
        <w:rPr>
          <w:color w:val="000000"/>
        </w:rPr>
      </w:pPr>
      <w:r w:rsidRPr="00813F48">
        <w:rPr>
          <w:color w:val="000000"/>
        </w:rPr>
        <w:t>« Jusqu’au [</w:t>
      </w:r>
      <w:r w:rsidRPr="00813F48">
        <w:rPr>
          <w:i/>
          <w:color w:val="000000"/>
        </w:rPr>
        <w:t>un an après l’entrée en vigueur du décret n° du</w:t>
      </w:r>
      <w:r w:rsidRPr="00813F48">
        <w:rPr>
          <w:color w:val="000000"/>
        </w:rPr>
        <w:t>], cette obligation est applicable uniquement si le fabricant, importateur ou metteur sur le marché a calculé et mis à disposition sur le portail dédié le coût environnemental de son produit.</w:t>
      </w:r>
    </w:p>
    <w:p w14:paraId="1C850509" w14:textId="1B265ADC" w:rsidR="00676C0E" w:rsidRPr="00813F48" w:rsidRDefault="00676C0E" w:rsidP="00676C0E">
      <w:pPr>
        <w:spacing w:before="120" w:after="120"/>
        <w:jc w:val="both"/>
        <w:rPr>
          <w:color w:val="000000"/>
        </w:rPr>
      </w:pPr>
      <w:r w:rsidRPr="00813F48">
        <w:rPr>
          <w:lang w:eastAsia="fr-FR"/>
        </w:rPr>
        <w:t>« Art. R</w:t>
      </w:r>
      <w:r w:rsidR="002F4C59" w:rsidRPr="00813F48">
        <w:rPr>
          <w:lang w:eastAsia="fr-FR"/>
        </w:rPr>
        <w:t>.</w:t>
      </w:r>
      <w:r w:rsidRPr="00813F48">
        <w:rPr>
          <w:lang w:eastAsia="fr-FR"/>
        </w:rPr>
        <w:t xml:space="preserve"> 541-</w:t>
      </w:r>
      <w:r w:rsidR="002F4C59" w:rsidRPr="00813F48">
        <w:rPr>
          <w:lang w:eastAsia="fr-FR"/>
        </w:rPr>
        <w:t>24</w:t>
      </w:r>
      <w:r w:rsidR="009F1484" w:rsidRPr="00813F48">
        <w:rPr>
          <w:lang w:eastAsia="fr-FR"/>
        </w:rPr>
        <w:t>5</w:t>
      </w:r>
      <w:r w:rsidRPr="00813F48">
        <w:rPr>
          <w:lang w:eastAsia="fr-FR"/>
        </w:rPr>
        <w:t xml:space="preserve">. – Le calcul du coût environnemental est effectué en respectant une méthodologie </w:t>
      </w:r>
      <w:r w:rsidR="00E14DDA" w:rsidRPr="00813F48">
        <w:rPr>
          <w:lang w:eastAsia="fr-FR"/>
        </w:rPr>
        <w:t>encadrée</w:t>
      </w:r>
      <w:r w:rsidRPr="00813F48">
        <w:rPr>
          <w:lang w:eastAsia="fr-FR"/>
        </w:rPr>
        <w:t xml:space="preserve"> par arrêté des ministres chargés de l'environnement et de l'économie</w:t>
      </w:r>
      <w:r w:rsidR="00E14DDA" w:rsidRPr="00813F48">
        <w:rPr>
          <w:lang w:eastAsia="fr-FR"/>
        </w:rPr>
        <w:t xml:space="preserve"> et précisée dans un</w:t>
      </w:r>
      <w:r w:rsidR="000D2F1C" w:rsidRPr="00813F48">
        <w:rPr>
          <w:lang w:eastAsia="fr-FR"/>
        </w:rPr>
        <w:t>e notice méthodologique</w:t>
      </w:r>
      <w:r w:rsidR="001F01CF" w:rsidRPr="00813F48">
        <w:rPr>
          <w:lang w:eastAsia="fr-FR"/>
        </w:rPr>
        <w:t xml:space="preserve"> </w:t>
      </w:r>
      <w:r w:rsidR="00E14DDA" w:rsidRPr="00813F48">
        <w:rPr>
          <w:lang w:eastAsia="fr-FR"/>
        </w:rPr>
        <w:t>publié</w:t>
      </w:r>
      <w:r w:rsidR="000D2F1C" w:rsidRPr="00813F48">
        <w:rPr>
          <w:lang w:eastAsia="fr-FR"/>
        </w:rPr>
        <w:t>e</w:t>
      </w:r>
      <w:r w:rsidR="00E14DDA" w:rsidRPr="00813F48">
        <w:rPr>
          <w:lang w:eastAsia="fr-FR"/>
        </w:rPr>
        <w:t xml:space="preserve"> sur le site des ministères chargés de l'environnement et de l'économie</w:t>
      </w:r>
      <w:r w:rsidRPr="00813F48">
        <w:rPr>
          <w:lang w:eastAsia="fr-FR"/>
        </w:rPr>
        <w:t xml:space="preserve">. </w:t>
      </w:r>
    </w:p>
    <w:p w14:paraId="4DFEE13E" w14:textId="6F064F21" w:rsidR="00D77F79" w:rsidRPr="00813F48" w:rsidRDefault="00C54916" w:rsidP="00676C0E">
      <w:pPr>
        <w:spacing w:before="120" w:after="120"/>
        <w:jc w:val="both"/>
        <w:rPr>
          <w:lang w:eastAsia="fr-FR"/>
        </w:rPr>
      </w:pPr>
      <w:r w:rsidRPr="00813F48">
        <w:rPr>
          <w:lang w:eastAsia="fr-FR"/>
        </w:rPr>
        <w:t>« </w:t>
      </w:r>
      <w:r w:rsidR="00676C0E" w:rsidRPr="00813F48">
        <w:rPr>
          <w:lang w:eastAsia="fr-FR"/>
        </w:rPr>
        <w:t xml:space="preserve">Cette méthodologie détaille la modélisation </w:t>
      </w:r>
      <w:r w:rsidR="00B772DD" w:rsidRPr="00813F48">
        <w:rPr>
          <w:lang w:eastAsia="fr-FR"/>
        </w:rPr>
        <w:t>sur laquelle est fondé le calcul du coût environnemental. Cette modélisation consiste</w:t>
      </w:r>
      <w:r w:rsidR="00676C0E" w:rsidRPr="00813F48">
        <w:rPr>
          <w:lang w:eastAsia="fr-FR"/>
        </w:rPr>
        <w:t xml:space="preserve"> en l'agrégation des indicateurs relatifs à l'ensemble des impacts environnementaux</w:t>
      </w:r>
      <w:r w:rsidR="002F5868" w:rsidRPr="00813F48">
        <w:rPr>
          <w:lang w:eastAsia="fr-FR"/>
        </w:rPr>
        <w:t xml:space="preserve"> </w:t>
      </w:r>
      <w:r w:rsidR="00676C0E" w:rsidRPr="00813F48">
        <w:rPr>
          <w:lang w:eastAsia="fr-FR"/>
        </w:rPr>
        <w:t>des produits textiles, considérés sur chacune des étapes du cycle de vie du produit. Le cycle de vie comprend les étapes de production des matières premières, les étapes de transformation, l'étape de distribution, la phase d'utilisation et la fin de vie.</w:t>
      </w:r>
    </w:p>
    <w:p w14:paraId="11FB6602" w14:textId="6743C425" w:rsidR="0010779E" w:rsidRPr="00813F48" w:rsidRDefault="00C54916" w:rsidP="00676C0E">
      <w:pPr>
        <w:spacing w:before="120" w:after="120"/>
        <w:jc w:val="both"/>
        <w:rPr>
          <w:lang w:eastAsia="fr-FR"/>
        </w:rPr>
      </w:pPr>
      <w:r w:rsidRPr="00813F48">
        <w:rPr>
          <w:lang w:eastAsia="fr-FR"/>
        </w:rPr>
        <w:t>« </w:t>
      </w:r>
      <w:r w:rsidR="0010779E" w:rsidRPr="00813F48">
        <w:rPr>
          <w:lang w:eastAsia="fr-FR"/>
        </w:rPr>
        <w:t>La méthodologie précise le</w:t>
      </w:r>
      <w:r w:rsidR="00D57736" w:rsidRPr="00813F48">
        <w:rPr>
          <w:lang w:eastAsia="fr-FR"/>
        </w:rPr>
        <w:t>s</w:t>
      </w:r>
      <w:r w:rsidR="0010779E" w:rsidRPr="00813F48">
        <w:rPr>
          <w:bCs/>
          <w:color w:val="000000"/>
        </w:rPr>
        <w:t xml:space="preserve"> paramètres de référence compris </w:t>
      </w:r>
      <w:r w:rsidR="0010779E" w:rsidRPr="00813F48">
        <w:rPr>
          <w:lang w:eastAsia="fr-FR"/>
        </w:rPr>
        <w:t>dans la modélisation.</w:t>
      </w:r>
    </w:p>
    <w:p w14:paraId="6011D6D4" w14:textId="31A873A4" w:rsidR="00676C0E" w:rsidRPr="00813F48" w:rsidRDefault="0010779E" w:rsidP="00676C0E">
      <w:pPr>
        <w:spacing w:before="120" w:after="120"/>
        <w:jc w:val="both"/>
        <w:rPr>
          <w:color w:val="000000"/>
        </w:rPr>
      </w:pPr>
      <w:r w:rsidRPr="00813F48">
        <w:rPr>
          <w:lang w:eastAsia="fr-FR"/>
        </w:rPr>
        <w:t>« Elle</w:t>
      </w:r>
      <w:r w:rsidR="00676C0E" w:rsidRPr="00813F48">
        <w:rPr>
          <w:lang w:eastAsia="fr-FR"/>
        </w:rPr>
        <w:t xml:space="preserve"> précise les paramètres de</w:t>
      </w:r>
      <w:r w:rsidRPr="00813F48">
        <w:rPr>
          <w:lang w:eastAsia="fr-FR"/>
        </w:rPr>
        <w:t xml:space="preserve"> référence de</w:t>
      </w:r>
      <w:r w:rsidR="00676C0E" w:rsidRPr="00813F48">
        <w:rPr>
          <w:lang w:eastAsia="fr-FR"/>
        </w:rPr>
        <w:t xml:space="preserve"> la modélisation devant être renseignés par la personne physique ou morale réalisant le calcul du coût environnemental. Ces paramètres sont, </w:t>
      </w:r>
      <w:r w:rsidR="00676C0E" w:rsidRPr="00813F48">
        <w:rPr>
          <w:i/>
          <w:lang w:eastAsia="fr-FR"/>
        </w:rPr>
        <w:t>a minima</w:t>
      </w:r>
      <w:r w:rsidR="00676C0E" w:rsidRPr="00813F48">
        <w:rPr>
          <w:lang w:eastAsia="fr-FR"/>
        </w:rPr>
        <w:t>, l</w:t>
      </w:r>
      <w:r w:rsidR="002F4C59" w:rsidRPr="00813F48">
        <w:rPr>
          <w:lang w:eastAsia="fr-FR"/>
        </w:rPr>
        <w:t>e</w:t>
      </w:r>
      <w:r w:rsidR="00676C0E" w:rsidRPr="00813F48">
        <w:rPr>
          <w:lang w:eastAsia="fr-FR"/>
        </w:rPr>
        <w:t xml:space="preserve"> </w:t>
      </w:r>
      <w:r w:rsidR="006E205A" w:rsidRPr="00813F48">
        <w:rPr>
          <w:lang w:eastAsia="fr-FR"/>
        </w:rPr>
        <w:t>typ</w:t>
      </w:r>
      <w:r w:rsidR="002F4C59" w:rsidRPr="00813F48">
        <w:rPr>
          <w:lang w:eastAsia="fr-FR"/>
        </w:rPr>
        <w:t>e</w:t>
      </w:r>
      <w:r w:rsidR="006E205A" w:rsidRPr="00813F48">
        <w:rPr>
          <w:lang w:eastAsia="fr-FR"/>
        </w:rPr>
        <w:t xml:space="preserve"> et la masse du produit, la </w:t>
      </w:r>
      <w:r w:rsidR="00676C0E" w:rsidRPr="00813F48">
        <w:rPr>
          <w:lang w:eastAsia="fr-FR"/>
        </w:rPr>
        <w:t>nature et le pourcentage des matières premières,</w:t>
      </w:r>
      <w:r w:rsidR="0094423D" w:rsidRPr="00813F48">
        <w:rPr>
          <w:lang w:eastAsia="fr-FR"/>
        </w:rPr>
        <w:t xml:space="preserve"> </w:t>
      </w:r>
      <w:r w:rsidR="00676C0E" w:rsidRPr="00813F48">
        <w:rPr>
          <w:lang w:eastAsia="fr-FR"/>
        </w:rPr>
        <w:t xml:space="preserve">l'origine géographique de l'étape de confection. Pour renseigner ces paramètres, la personne réalisant le calcul utilise des données spécifiques au produit ou </w:t>
      </w:r>
      <w:r w:rsidR="005A7EC2" w:rsidRPr="00813F48">
        <w:rPr>
          <w:lang w:eastAsia="fr-FR"/>
        </w:rPr>
        <w:t>à la référence</w:t>
      </w:r>
      <w:r w:rsidR="00676C0E" w:rsidRPr="00813F48">
        <w:rPr>
          <w:lang w:eastAsia="fr-FR"/>
        </w:rPr>
        <w:t xml:space="preserve"> de produit, dans les conditions prévues par la méthodologie.</w:t>
      </w:r>
    </w:p>
    <w:p w14:paraId="1BCF074D" w14:textId="164B9E94" w:rsidR="00676C0E" w:rsidRPr="00813F48" w:rsidRDefault="00C54916" w:rsidP="00676C0E">
      <w:pPr>
        <w:spacing w:before="120" w:after="120"/>
        <w:jc w:val="both"/>
        <w:rPr>
          <w:lang w:eastAsia="fr-FR"/>
        </w:rPr>
      </w:pPr>
      <w:r w:rsidRPr="00813F48">
        <w:rPr>
          <w:lang w:eastAsia="fr-FR"/>
        </w:rPr>
        <w:t>« </w:t>
      </w:r>
      <w:r w:rsidR="00B772DD" w:rsidRPr="00813F48">
        <w:rPr>
          <w:lang w:eastAsia="fr-FR"/>
        </w:rPr>
        <w:t>La</w:t>
      </w:r>
      <w:r w:rsidR="00676C0E" w:rsidRPr="00813F48">
        <w:rPr>
          <w:lang w:eastAsia="fr-FR"/>
        </w:rPr>
        <w:t xml:space="preserve"> méthodol</w:t>
      </w:r>
      <w:r w:rsidR="009D4ADA" w:rsidRPr="00813F48">
        <w:rPr>
          <w:lang w:eastAsia="fr-FR"/>
        </w:rPr>
        <w:t>ogie précise</w:t>
      </w:r>
      <w:r w:rsidR="00B772DD" w:rsidRPr="00813F48">
        <w:rPr>
          <w:lang w:eastAsia="fr-FR"/>
        </w:rPr>
        <w:t>, en outre,</w:t>
      </w:r>
      <w:r w:rsidR="009D4ADA" w:rsidRPr="00813F48">
        <w:rPr>
          <w:lang w:eastAsia="fr-FR"/>
        </w:rPr>
        <w:t xml:space="preserve"> les paramètres de </w:t>
      </w:r>
      <w:r w:rsidR="0010779E" w:rsidRPr="00813F48">
        <w:rPr>
          <w:lang w:eastAsia="fr-FR"/>
        </w:rPr>
        <w:t xml:space="preserve">référence de </w:t>
      </w:r>
      <w:r w:rsidR="009D4ADA" w:rsidRPr="00813F48">
        <w:rPr>
          <w:lang w:eastAsia="fr-FR"/>
        </w:rPr>
        <w:t>la</w:t>
      </w:r>
      <w:r w:rsidR="00676C0E" w:rsidRPr="00813F48">
        <w:rPr>
          <w:lang w:eastAsia="fr-FR"/>
        </w:rPr>
        <w:t xml:space="preserve"> modélisation pouvant </w:t>
      </w:r>
      <w:r w:rsidR="009D4ADA" w:rsidRPr="00813F48">
        <w:rPr>
          <w:lang w:eastAsia="fr-FR"/>
        </w:rPr>
        <w:t>être renseignés par la personne physique ou morale réalisant le calcul du coût environnemental</w:t>
      </w:r>
      <w:r w:rsidR="00676C0E" w:rsidRPr="00813F48">
        <w:rPr>
          <w:lang w:eastAsia="fr-FR"/>
        </w:rPr>
        <w:t xml:space="preserve">. Pour renseigner ces paramètres, la personne réalisant le calcul utilise des données spécifiques au produit ou </w:t>
      </w:r>
      <w:r w:rsidR="005A7EC2" w:rsidRPr="00813F48">
        <w:rPr>
          <w:lang w:eastAsia="fr-FR"/>
        </w:rPr>
        <w:t>à la référence</w:t>
      </w:r>
      <w:r w:rsidR="00676C0E" w:rsidRPr="00813F48">
        <w:rPr>
          <w:lang w:eastAsia="fr-FR"/>
        </w:rPr>
        <w:t xml:space="preserve"> de produit, dans les conditions prévues par la méthodologie. En l’absence de telles données,</w:t>
      </w:r>
      <w:r w:rsidR="009D4ADA" w:rsidRPr="00813F48">
        <w:rPr>
          <w:lang w:eastAsia="fr-FR"/>
        </w:rPr>
        <w:t xml:space="preserve"> elle</w:t>
      </w:r>
      <w:r w:rsidR="00676C0E" w:rsidRPr="00813F48">
        <w:rPr>
          <w:lang w:eastAsia="fr-FR"/>
        </w:rPr>
        <w:t xml:space="preserve"> renseigne une valeur par défaut, dans les conditions prévues par la méthodologie. </w:t>
      </w:r>
    </w:p>
    <w:p w14:paraId="41532AEB" w14:textId="6E0F4FDB" w:rsidR="0010779E" w:rsidRPr="00813F48" w:rsidRDefault="0010779E" w:rsidP="00676C0E">
      <w:pPr>
        <w:spacing w:before="120" w:after="120"/>
        <w:jc w:val="both"/>
        <w:rPr>
          <w:lang w:eastAsia="fr-FR"/>
        </w:rPr>
      </w:pPr>
      <w:r w:rsidRPr="00813F48">
        <w:rPr>
          <w:lang w:eastAsia="fr-FR"/>
        </w:rPr>
        <w:lastRenderedPageBreak/>
        <w:t xml:space="preserve">« Le calcul du coût environnemental peut mobiliser des paramètres </w:t>
      </w:r>
      <w:r w:rsidR="00A42C84" w:rsidRPr="00813F48">
        <w:rPr>
          <w:lang w:eastAsia="fr-FR"/>
        </w:rPr>
        <w:t xml:space="preserve">complémentaires aux </w:t>
      </w:r>
      <w:r w:rsidRPr="00813F48">
        <w:rPr>
          <w:lang w:eastAsia="fr-FR"/>
        </w:rPr>
        <w:t xml:space="preserve">paramètres de référence, dans des conditions prévues par arrêté </w:t>
      </w:r>
      <w:r w:rsidR="00EB0F47" w:rsidRPr="00813F48">
        <w:rPr>
          <w:lang w:eastAsia="fr-FR"/>
        </w:rPr>
        <w:t>des ministres chargés de l'environnement et de l'économie</w:t>
      </w:r>
      <w:r w:rsidR="000D2F1C" w:rsidRPr="00813F48">
        <w:rPr>
          <w:color w:val="000000"/>
        </w:rPr>
        <w:t xml:space="preserve"> </w:t>
      </w:r>
      <w:r w:rsidR="00EB0F47" w:rsidRPr="00813F48">
        <w:rPr>
          <w:lang w:eastAsia="fr-FR"/>
        </w:rPr>
        <w:t>et précisée dans un</w:t>
      </w:r>
      <w:r w:rsidR="000D2F1C" w:rsidRPr="00813F48">
        <w:rPr>
          <w:lang w:eastAsia="fr-FR"/>
        </w:rPr>
        <w:t>e</w:t>
      </w:r>
      <w:r w:rsidR="00EB0F47" w:rsidRPr="00813F48">
        <w:rPr>
          <w:lang w:eastAsia="fr-FR"/>
        </w:rPr>
        <w:t xml:space="preserve"> </w:t>
      </w:r>
      <w:r w:rsidR="000D2F1C" w:rsidRPr="00813F48">
        <w:rPr>
          <w:lang w:eastAsia="fr-FR"/>
        </w:rPr>
        <w:t>notice méthodologique</w:t>
      </w:r>
      <w:r w:rsidR="00EB0F47" w:rsidRPr="00813F48">
        <w:rPr>
          <w:lang w:eastAsia="fr-FR"/>
        </w:rPr>
        <w:t xml:space="preserve"> </w:t>
      </w:r>
      <w:r w:rsidRPr="00813F48">
        <w:rPr>
          <w:lang w:eastAsia="fr-FR"/>
        </w:rPr>
        <w:t>publié</w:t>
      </w:r>
      <w:r w:rsidR="000D2F1C" w:rsidRPr="00813F48">
        <w:rPr>
          <w:lang w:eastAsia="fr-FR"/>
        </w:rPr>
        <w:t>e</w:t>
      </w:r>
      <w:r w:rsidRPr="00813F48">
        <w:rPr>
          <w:lang w:eastAsia="fr-FR"/>
        </w:rPr>
        <w:t xml:space="preserve"> sur le site des ministères chargés de l'environnement et de l'économie. </w:t>
      </w:r>
    </w:p>
    <w:p w14:paraId="5ACFBBF4" w14:textId="4D86A38D" w:rsidR="00B62269" w:rsidRPr="00813F48" w:rsidRDefault="00A06AFE" w:rsidP="00A06AFE">
      <w:pPr>
        <w:spacing w:before="120" w:after="120"/>
        <w:jc w:val="both"/>
        <w:rPr>
          <w:color w:val="000000"/>
        </w:rPr>
      </w:pPr>
      <w:r w:rsidRPr="00813F48">
        <w:rPr>
          <w:color w:val="000000"/>
        </w:rPr>
        <w:t>« Art. R 541-</w:t>
      </w:r>
      <w:r w:rsidR="002F4C59" w:rsidRPr="00813F48">
        <w:rPr>
          <w:color w:val="000000"/>
        </w:rPr>
        <w:t>24</w:t>
      </w:r>
      <w:r w:rsidR="009F1484" w:rsidRPr="00813F48">
        <w:rPr>
          <w:color w:val="000000"/>
        </w:rPr>
        <w:t>6</w:t>
      </w:r>
      <w:r w:rsidRPr="00813F48">
        <w:rPr>
          <w:color w:val="000000"/>
        </w:rPr>
        <w:t xml:space="preserve">. </w:t>
      </w:r>
      <w:r w:rsidRPr="00813F48">
        <w:t xml:space="preserve">– </w:t>
      </w:r>
      <w:r w:rsidR="00C3650B" w:rsidRPr="00813F48">
        <w:t>Sans préjudice des dispositions</w:t>
      </w:r>
      <w:r w:rsidR="00C54916" w:rsidRPr="00813F48">
        <w:t xml:space="preserve"> de l'article L. 151-1 du code de commerce</w:t>
      </w:r>
      <w:r w:rsidR="00D47E53" w:rsidRPr="00813F48">
        <w:t xml:space="preserve">, </w:t>
      </w:r>
      <w:r w:rsidR="00D47E53" w:rsidRPr="00813F48">
        <w:rPr>
          <w:color w:val="000000"/>
        </w:rPr>
        <w:t>t</w:t>
      </w:r>
      <w:r w:rsidRPr="00813F48">
        <w:rPr>
          <w:color w:val="000000"/>
        </w:rPr>
        <w:t xml:space="preserve">oute personne physique ou morale qui </w:t>
      </w:r>
      <w:r w:rsidR="00BA26E0" w:rsidRPr="00813F48">
        <w:rPr>
          <w:color w:val="000000"/>
        </w:rPr>
        <w:t xml:space="preserve">communique </w:t>
      </w:r>
      <w:r w:rsidRPr="00813F48">
        <w:rPr>
          <w:color w:val="000000"/>
        </w:rPr>
        <w:t>le coût environnemental d’un produit</w:t>
      </w:r>
      <w:r w:rsidR="0021116E" w:rsidRPr="00813F48">
        <w:rPr>
          <w:color w:val="000000"/>
        </w:rPr>
        <w:t xml:space="preserve"> </w:t>
      </w:r>
      <w:r w:rsidRPr="00813F48">
        <w:rPr>
          <w:color w:val="000000"/>
        </w:rPr>
        <w:t>met à disposition du public, y compris de toute personne physique ou morale susceptible de communiquer sur le coût environnemental</w:t>
      </w:r>
      <w:r w:rsidR="00B62269" w:rsidRPr="00813F48">
        <w:rPr>
          <w:color w:val="000000"/>
        </w:rPr>
        <w:t xml:space="preserve">, </w:t>
      </w:r>
      <w:r w:rsidR="00790F89" w:rsidRPr="00813F48">
        <w:rPr>
          <w:color w:val="000000"/>
        </w:rPr>
        <w:t xml:space="preserve">et ce </w:t>
      </w:r>
      <w:r w:rsidR="00C3650B" w:rsidRPr="00813F48">
        <w:rPr>
          <w:color w:val="000000"/>
        </w:rPr>
        <w:t xml:space="preserve">préalablement à </w:t>
      </w:r>
      <w:r w:rsidR="004F0C23" w:rsidRPr="00813F48">
        <w:rPr>
          <w:color w:val="000000"/>
        </w:rPr>
        <w:t>la communication</w:t>
      </w:r>
      <w:r w:rsidR="00C3650B" w:rsidRPr="00813F48">
        <w:rPr>
          <w:color w:val="000000"/>
        </w:rPr>
        <w:t xml:space="preserve"> du coût environnemental, </w:t>
      </w:r>
      <w:r w:rsidR="00B62269" w:rsidRPr="00813F48">
        <w:rPr>
          <w:color w:val="000000"/>
        </w:rPr>
        <w:t>les informations suivantes :</w:t>
      </w:r>
    </w:p>
    <w:p w14:paraId="09AF5CEF" w14:textId="6DBA2A9D" w:rsidR="00B62269" w:rsidRPr="00813F48" w:rsidRDefault="002F4C59" w:rsidP="00A06AFE">
      <w:pPr>
        <w:spacing w:before="120" w:after="120"/>
        <w:jc w:val="both"/>
        <w:rPr>
          <w:color w:val="000000"/>
        </w:rPr>
      </w:pPr>
      <w:r w:rsidRPr="00813F48">
        <w:rPr>
          <w:color w:val="000000"/>
        </w:rPr>
        <w:t>« </w:t>
      </w:r>
      <w:r w:rsidR="00B62269" w:rsidRPr="00813F48">
        <w:rPr>
          <w:color w:val="000000"/>
        </w:rPr>
        <w:t>1°</w:t>
      </w:r>
      <w:r w:rsidR="00A06AFE" w:rsidRPr="00813F48">
        <w:rPr>
          <w:color w:val="000000"/>
        </w:rPr>
        <w:t xml:space="preserve"> </w:t>
      </w:r>
      <w:r w:rsidRPr="00813F48">
        <w:rPr>
          <w:color w:val="000000"/>
        </w:rPr>
        <w:t>l</w:t>
      </w:r>
      <w:r w:rsidR="00A06AFE" w:rsidRPr="00813F48">
        <w:rPr>
          <w:color w:val="000000"/>
        </w:rPr>
        <w:t xml:space="preserve">e </w:t>
      </w:r>
      <w:r w:rsidR="00B62269" w:rsidRPr="00813F48">
        <w:rPr>
          <w:color w:val="000000"/>
        </w:rPr>
        <w:t>coût environnemental calculé en nombre de</w:t>
      </w:r>
      <w:r w:rsidR="00A06AFE" w:rsidRPr="00813F48">
        <w:rPr>
          <w:color w:val="000000"/>
        </w:rPr>
        <w:t xml:space="preserve"> points</w:t>
      </w:r>
      <w:r w:rsidRPr="00813F48">
        <w:rPr>
          <w:color w:val="000000"/>
        </w:rPr>
        <w:t xml:space="preserve"> </w:t>
      </w:r>
      <w:r w:rsidR="009E6D8C" w:rsidRPr="00813F48">
        <w:rPr>
          <w:color w:val="000000"/>
        </w:rPr>
        <w:t xml:space="preserve">d’impact </w:t>
      </w:r>
      <w:r w:rsidR="00B62269" w:rsidRPr="00813F48">
        <w:rPr>
          <w:color w:val="000000"/>
        </w:rPr>
        <w:t>;</w:t>
      </w:r>
    </w:p>
    <w:p w14:paraId="261D3D80" w14:textId="6BC0F474" w:rsidR="00B62269" w:rsidRPr="00813F48" w:rsidRDefault="002F4C59" w:rsidP="00A06AFE">
      <w:pPr>
        <w:spacing w:before="120" w:after="120"/>
        <w:jc w:val="both"/>
        <w:rPr>
          <w:color w:val="000000"/>
        </w:rPr>
      </w:pPr>
      <w:r w:rsidRPr="00813F48">
        <w:rPr>
          <w:color w:val="000000"/>
        </w:rPr>
        <w:t>« </w:t>
      </w:r>
      <w:r w:rsidR="00B62269" w:rsidRPr="00813F48">
        <w:rPr>
          <w:color w:val="000000"/>
        </w:rPr>
        <w:t xml:space="preserve">2° la </w:t>
      </w:r>
      <w:r w:rsidR="00F85987" w:rsidRPr="00813F48">
        <w:rPr>
          <w:color w:val="000000"/>
        </w:rPr>
        <w:t>décomposition du coût environnemental du produit suivant les catégories d’impacts listées par arrêté des ministres chargés de l’environnement et de l’économie, ainsi que le coefficient de durabilité prévu par la méthodologie</w:t>
      </w:r>
      <w:r w:rsidRPr="00813F48">
        <w:rPr>
          <w:lang w:eastAsia="fr-FR"/>
        </w:rPr>
        <w:t> </w:t>
      </w:r>
      <w:r w:rsidRPr="00813F48">
        <w:rPr>
          <w:color w:val="000000"/>
        </w:rPr>
        <w:t>;</w:t>
      </w:r>
    </w:p>
    <w:p w14:paraId="3778F405" w14:textId="71260651" w:rsidR="00B62269" w:rsidRPr="00813F48" w:rsidRDefault="002F4C59" w:rsidP="00A06AFE">
      <w:pPr>
        <w:spacing w:before="120" w:after="120"/>
        <w:jc w:val="both"/>
        <w:rPr>
          <w:color w:val="000000"/>
        </w:rPr>
      </w:pPr>
      <w:r w:rsidRPr="00813F48">
        <w:rPr>
          <w:color w:val="000000"/>
        </w:rPr>
        <w:t>« </w:t>
      </w:r>
      <w:r w:rsidR="00B62269" w:rsidRPr="00813F48">
        <w:rPr>
          <w:color w:val="000000"/>
        </w:rPr>
        <w:t>3°</w:t>
      </w:r>
      <w:r w:rsidR="00A06AFE" w:rsidRPr="00813F48">
        <w:rPr>
          <w:color w:val="000000"/>
        </w:rPr>
        <w:t xml:space="preserve"> les informations relatives à l’identification des </w:t>
      </w:r>
      <w:r w:rsidR="005A7EC2" w:rsidRPr="00813F48">
        <w:rPr>
          <w:color w:val="000000"/>
        </w:rPr>
        <w:t xml:space="preserve">références </w:t>
      </w:r>
      <w:r w:rsidR="00A06AFE" w:rsidRPr="00813F48">
        <w:rPr>
          <w:color w:val="000000"/>
        </w:rPr>
        <w:t>de produits concernés</w:t>
      </w:r>
      <w:r w:rsidR="00705484" w:rsidRPr="00813F48">
        <w:rPr>
          <w:color w:val="000000"/>
        </w:rPr>
        <w:t xml:space="preserve">, ainsi que la date de mise sur le marché </w:t>
      </w:r>
      <w:r w:rsidR="005A7EC2" w:rsidRPr="00813F48">
        <w:rPr>
          <w:color w:val="000000"/>
        </w:rPr>
        <w:t>de la référence</w:t>
      </w:r>
      <w:r w:rsidR="00B62269" w:rsidRPr="00813F48">
        <w:rPr>
          <w:color w:val="000000"/>
        </w:rPr>
        <w:t> ;</w:t>
      </w:r>
    </w:p>
    <w:p w14:paraId="184AD242" w14:textId="60A166AE" w:rsidR="00A06AFE" w:rsidRPr="00813F48" w:rsidRDefault="002F4C59" w:rsidP="00A06AFE">
      <w:pPr>
        <w:spacing w:before="120" w:after="120"/>
        <w:jc w:val="both"/>
        <w:rPr>
          <w:lang w:eastAsia="fr-FR"/>
        </w:rPr>
      </w:pPr>
      <w:r w:rsidRPr="00813F48">
        <w:rPr>
          <w:lang w:eastAsia="fr-FR"/>
        </w:rPr>
        <w:t>« </w:t>
      </w:r>
      <w:r w:rsidR="00B62269" w:rsidRPr="00813F48">
        <w:rPr>
          <w:lang w:eastAsia="fr-FR"/>
        </w:rPr>
        <w:t xml:space="preserve">4° </w:t>
      </w:r>
      <w:r w:rsidR="00F92439" w:rsidRPr="00813F48">
        <w:rPr>
          <w:lang w:eastAsia="fr-FR"/>
        </w:rPr>
        <w:t>la date à laquelle le calcul du coût environnemental est réalisé</w:t>
      </w:r>
      <w:r w:rsidR="00B62269" w:rsidRPr="00813F48">
        <w:rPr>
          <w:lang w:eastAsia="fr-FR"/>
        </w:rPr>
        <w:t>, la nature juridique de la personne ayant effectué le calcul</w:t>
      </w:r>
      <w:r w:rsidR="00F92439" w:rsidRPr="00813F48">
        <w:rPr>
          <w:lang w:eastAsia="fr-FR"/>
        </w:rPr>
        <w:t xml:space="preserve"> et la version correspondante de la méthodologie</w:t>
      </w:r>
      <w:r w:rsidR="00B62269" w:rsidRPr="00813F48">
        <w:rPr>
          <w:lang w:eastAsia="fr-FR"/>
        </w:rPr>
        <w:t xml:space="preserve"> utilisée</w:t>
      </w:r>
      <w:r w:rsidR="00F92439" w:rsidRPr="00813F48">
        <w:rPr>
          <w:lang w:eastAsia="fr-FR"/>
        </w:rPr>
        <w:t>.</w:t>
      </w:r>
      <w:r w:rsidR="00C54916" w:rsidRPr="00813F48">
        <w:rPr>
          <w:lang w:eastAsia="fr-FR"/>
        </w:rPr>
        <w:t xml:space="preserve"> </w:t>
      </w:r>
    </w:p>
    <w:p w14:paraId="0970FF47" w14:textId="0A530006" w:rsidR="00A06AFE" w:rsidRPr="00813F48" w:rsidRDefault="00A06AFE" w:rsidP="00A06AFE">
      <w:pPr>
        <w:pBdr>
          <w:top w:val="nil"/>
          <w:left w:val="nil"/>
          <w:bottom w:val="nil"/>
          <w:right w:val="nil"/>
          <w:between w:val="nil"/>
        </w:pBdr>
        <w:shd w:val="clear" w:color="auto" w:fill="FFFFFF" w:themeFill="background1"/>
        <w:spacing w:before="120" w:after="120"/>
        <w:jc w:val="both"/>
        <w:rPr>
          <w:color w:val="000000"/>
        </w:rPr>
      </w:pPr>
      <w:r w:rsidRPr="00813F48">
        <w:rPr>
          <w:color w:val="000000"/>
        </w:rPr>
        <w:t xml:space="preserve">« Cette diffusion publique est réalisée sur un </w:t>
      </w:r>
      <w:r w:rsidRPr="00813F48">
        <w:t xml:space="preserve">portail désigné par </w:t>
      </w:r>
      <w:r w:rsidRPr="00813F48">
        <w:rPr>
          <w:lang w:eastAsia="fr-FR"/>
        </w:rPr>
        <w:t>arrêté des ministres chargés de l'environnement et de l'économie</w:t>
      </w:r>
      <w:r w:rsidR="00C3650B" w:rsidRPr="00813F48">
        <w:rPr>
          <w:lang w:eastAsia="fr-FR"/>
        </w:rPr>
        <w:t xml:space="preserve"> et doit être disponible préalablement </w:t>
      </w:r>
      <w:r w:rsidR="00790F89" w:rsidRPr="00813F48">
        <w:rPr>
          <w:lang w:eastAsia="fr-FR"/>
        </w:rPr>
        <w:t xml:space="preserve">à la communication </w:t>
      </w:r>
      <w:r w:rsidR="004F0C23" w:rsidRPr="00813F48">
        <w:rPr>
          <w:lang w:eastAsia="fr-FR"/>
        </w:rPr>
        <w:t xml:space="preserve">du </w:t>
      </w:r>
      <w:r w:rsidR="00790F89" w:rsidRPr="00813F48">
        <w:rPr>
          <w:lang w:eastAsia="fr-FR"/>
        </w:rPr>
        <w:t>coût environnemental</w:t>
      </w:r>
      <w:r w:rsidRPr="00813F48">
        <w:rPr>
          <w:color w:val="000000"/>
        </w:rPr>
        <w:t xml:space="preserve">. </w:t>
      </w:r>
    </w:p>
    <w:p w14:paraId="4EFDFD57" w14:textId="1C6C813F" w:rsidR="00A06AFE" w:rsidRPr="00813F48" w:rsidRDefault="00A06AFE" w:rsidP="00A06AFE">
      <w:pPr>
        <w:pBdr>
          <w:top w:val="nil"/>
          <w:left w:val="nil"/>
          <w:bottom w:val="nil"/>
          <w:right w:val="nil"/>
          <w:between w:val="nil"/>
        </w:pBdr>
        <w:spacing w:before="120" w:after="120"/>
        <w:jc w:val="both"/>
        <w:rPr>
          <w:color w:val="000000"/>
        </w:rPr>
      </w:pPr>
      <w:r w:rsidRPr="00813F48">
        <w:rPr>
          <w:color w:val="000000"/>
        </w:rPr>
        <w:t>« Les données sont transmises et publiées sous la responsabilité de la personne physique ou morale réalisant le calcul, conformément à un schéma de données disponible sur ce portail. Un arrêté des ministres chargés de l'environnement et de l'économie précise</w:t>
      </w:r>
      <w:r w:rsidR="009E6D8C" w:rsidRPr="00813F48">
        <w:rPr>
          <w:color w:val="000000"/>
        </w:rPr>
        <w:t>,</w:t>
      </w:r>
      <w:r w:rsidRPr="00813F48">
        <w:rPr>
          <w:color w:val="000000"/>
        </w:rPr>
        <w:t xml:space="preserve"> en tant que de besoin</w:t>
      </w:r>
      <w:r w:rsidR="009E6D8C" w:rsidRPr="00813F48">
        <w:rPr>
          <w:color w:val="000000"/>
        </w:rPr>
        <w:t>,</w:t>
      </w:r>
      <w:r w:rsidRPr="00813F48">
        <w:rPr>
          <w:color w:val="000000"/>
        </w:rPr>
        <w:t xml:space="preserve"> les modalités techniques de mise en œuvre du schéma de données. </w:t>
      </w:r>
    </w:p>
    <w:p w14:paraId="725C50AB" w14:textId="2791234E" w:rsidR="00835697" w:rsidRPr="00813F48" w:rsidRDefault="00A06AFE" w:rsidP="00A06AFE">
      <w:pPr>
        <w:pBdr>
          <w:top w:val="nil"/>
          <w:left w:val="nil"/>
          <w:bottom w:val="nil"/>
          <w:right w:val="nil"/>
          <w:between w:val="nil"/>
        </w:pBdr>
        <w:spacing w:before="120" w:after="120"/>
        <w:jc w:val="both"/>
        <w:rPr>
          <w:color w:val="000000"/>
        </w:rPr>
      </w:pPr>
      <w:r w:rsidRPr="00813F48">
        <w:rPr>
          <w:color w:val="000000"/>
        </w:rPr>
        <w:t>« Ces données sont réutilisables dans les conditions prévues par le titre II du livre III du code des relations entre le public et l’administration et selon les termes de la licence ouverte mentionnée au 1° du I de l’article D.</w:t>
      </w:r>
      <w:r w:rsidR="00641C98" w:rsidRPr="00813F48">
        <w:rPr>
          <w:color w:val="000000"/>
        </w:rPr>
        <w:t xml:space="preserve"> </w:t>
      </w:r>
      <w:r w:rsidRPr="00813F48">
        <w:rPr>
          <w:color w:val="000000"/>
        </w:rPr>
        <w:t>323-2-1 de ce même code.</w:t>
      </w:r>
    </w:p>
    <w:p w14:paraId="52CF90DE" w14:textId="37FD399F" w:rsidR="00621F31" w:rsidRPr="00813F48" w:rsidRDefault="00082232" w:rsidP="00A06AFE">
      <w:pPr>
        <w:spacing w:before="120" w:after="120"/>
        <w:jc w:val="both"/>
        <w:rPr>
          <w:color w:val="000000"/>
        </w:rPr>
      </w:pPr>
      <w:r w:rsidRPr="00813F48">
        <w:rPr>
          <w:color w:val="000000"/>
        </w:rPr>
        <w:t>« Art. R 541-</w:t>
      </w:r>
      <w:r w:rsidR="002F4C59" w:rsidRPr="00813F48">
        <w:rPr>
          <w:color w:val="000000"/>
        </w:rPr>
        <w:t>24</w:t>
      </w:r>
      <w:r w:rsidR="009F1484" w:rsidRPr="00813F48">
        <w:rPr>
          <w:color w:val="000000"/>
        </w:rPr>
        <w:t>7</w:t>
      </w:r>
      <w:r w:rsidRPr="00813F48">
        <w:rPr>
          <w:color w:val="000000"/>
        </w:rPr>
        <w:t xml:space="preserve">. </w:t>
      </w:r>
      <w:r w:rsidR="005F75F7" w:rsidRPr="00813F48">
        <w:t>–</w:t>
      </w:r>
      <w:r w:rsidR="00641C98" w:rsidRPr="00813F48">
        <w:rPr>
          <w:color w:val="000000"/>
        </w:rPr>
        <w:t xml:space="preserve"> </w:t>
      </w:r>
      <w:r w:rsidR="004367D2" w:rsidRPr="00813F48">
        <w:rPr>
          <w:color w:val="000000"/>
        </w:rPr>
        <w:t>L</w:t>
      </w:r>
      <w:r w:rsidR="00ED0181" w:rsidRPr="00813F48">
        <w:rPr>
          <w:color w:val="000000"/>
        </w:rPr>
        <w:t>a présentation du</w:t>
      </w:r>
      <w:r w:rsidR="004367D2" w:rsidRPr="00813F48">
        <w:rPr>
          <w:color w:val="000000"/>
        </w:rPr>
        <w:t xml:space="preserve"> coût environnemental</w:t>
      </w:r>
      <w:r w:rsidR="00D47E53" w:rsidRPr="00813F48">
        <w:rPr>
          <w:color w:val="000000"/>
        </w:rPr>
        <w:t xml:space="preserve"> </w:t>
      </w:r>
      <w:r w:rsidR="004367D2" w:rsidRPr="00813F48">
        <w:rPr>
          <w:color w:val="000000"/>
        </w:rPr>
        <w:t xml:space="preserve">est </w:t>
      </w:r>
      <w:r w:rsidR="00ED0181" w:rsidRPr="00813F48">
        <w:rPr>
          <w:color w:val="000000"/>
        </w:rPr>
        <w:t>réalisée</w:t>
      </w:r>
      <w:r w:rsidR="004367D2" w:rsidRPr="00813F48">
        <w:rPr>
          <w:color w:val="000000"/>
        </w:rPr>
        <w:t xml:space="preserve"> selon les modalités et la signalétique prévu</w:t>
      </w:r>
      <w:r w:rsidR="00ED0181" w:rsidRPr="00813F48">
        <w:rPr>
          <w:color w:val="000000"/>
        </w:rPr>
        <w:t xml:space="preserve">es par </w:t>
      </w:r>
      <w:r w:rsidR="004367D2" w:rsidRPr="00813F48">
        <w:rPr>
          <w:color w:val="000000"/>
        </w:rPr>
        <w:t xml:space="preserve">arrêté </w:t>
      </w:r>
      <w:r w:rsidR="00ED0181" w:rsidRPr="00813F48">
        <w:rPr>
          <w:color w:val="000000"/>
        </w:rPr>
        <w:t>des ministres chargés de l</w:t>
      </w:r>
      <w:r w:rsidR="005F75F7" w:rsidRPr="00813F48">
        <w:rPr>
          <w:color w:val="000000"/>
        </w:rPr>
        <w:t>'environnement et de l'économie</w:t>
      </w:r>
      <w:r w:rsidR="00ED0181" w:rsidRPr="00813F48">
        <w:rPr>
          <w:color w:val="000000"/>
        </w:rPr>
        <w:t>.</w:t>
      </w:r>
    </w:p>
    <w:p w14:paraId="2A2DDD57" w14:textId="7253F28C" w:rsidR="0003549E" w:rsidRPr="00813F48" w:rsidRDefault="0003549E" w:rsidP="0003549E">
      <w:pPr>
        <w:spacing w:before="120" w:after="120"/>
        <w:jc w:val="both"/>
        <w:rPr>
          <w:color w:val="000000"/>
        </w:rPr>
      </w:pPr>
      <w:r w:rsidRPr="00813F48">
        <w:rPr>
          <w:color w:val="000000"/>
        </w:rPr>
        <w:t xml:space="preserve">« Le cas échéant, ces modalités et cette signalétique comportent des spécificités </w:t>
      </w:r>
      <w:r w:rsidR="00676C0E" w:rsidRPr="00813F48">
        <w:rPr>
          <w:color w:val="000000"/>
        </w:rPr>
        <w:t>relatives</w:t>
      </w:r>
      <w:r w:rsidR="00EA174F" w:rsidRPr="00813F48">
        <w:rPr>
          <w:color w:val="000000"/>
        </w:rPr>
        <w:t xml:space="preserve"> au type de paramétrage utilisé pour réaliser le calcul</w:t>
      </w:r>
      <w:r w:rsidRPr="00813F48">
        <w:rPr>
          <w:color w:val="000000"/>
        </w:rPr>
        <w:t xml:space="preserve">.  </w:t>
      </w:r>
    </w:p>
    <w:p w14:paraId="49225382" w14:textId="0244E4A7" w:rsidR="009641D0" w:rsidRPr="00813F48" w:rsidRDefault="009641D0" w:rsidP="004373FE">
      <w:pPr>
        <w:spacing w:before="120" w:after="120"/>
        <w:jc w:val="both"/>
        <w:rPr>
          <w:color w:val="000000"/>
        </w:rPr>
      </w:pPr>
      <w:r w:rsidRPr="00813F48">
        <w:rPr>
          <w:color w:val="000000"/>
        </w:rPr>
        <w:t>« </w:t>
      </w:r>
      <w:r w:rsidR="004373FE" w:rsidRPr="00813F48">
        <w:rPr>
          <w:color w:val="000000"/>
        </w:rPr>
        <w:t>Art. R 541-24</w:t>
      </w:r>
      <w:r w:rsidR="009F1484" w:rsidRPr="00813F48">
        <w:rPr>
          <w:color w:val="000000"/>
        </w:rPr>
        <w:t>8</w:t>
      </w:r>
      <w:r w:rsidR="004373FE" w:rsidRPr="00813F48">
        <w:rPr>
          <w:color w:val="000000"/>
        </w:rPr>
        <w:t xml:space="preserve">. </w:t>
      </w:r>
      <w:r w:rsidR="004373FE" w:rsidRPr="00813F48">
        <w:t>–</w:t>
      </w:r>
      <w:r w:rsidR="004373FE" w:rsidRPr="00813F48">
        <w:rPr>
          <w:color w:val="000000"/>
        </w:rPr>
        <w:t xml:space="preserve"> A compter du [</w:t>
      </w:r>
      <w:r w:rsidR="004373FE" w:rsidRPr="00813F48">
        <w:rPr>
          <w:i/>
          <w:color w:val="000000"/>
        </w:rPr>
        <w:t>un an après l’entrée en vigueur du décret n° du</w:t>
      </w:r>
      <w:r w:rsidR="004373FE" w:rsidRPr="00813F48">
        <w:rPr>
          <w:color w:val="000000"/>
        </w:rPr>
        <w:t>], l</w:t>
      </w:r>
      <w:r w:rsidRPr="00813F48">
        <w:rPr>
          <w:color w:val="000000"/>
        </w:rPr>
        <w:t xml:space="preserve">a </w:t>
      </w:r>
      <w:r w:rsidR="00B772DD" w:rsidRPr="00813F48">
        <w:rPr>
          <w:color w:val="000000"/>
        </w:rPr>
        <w:t>communication d’un</w:t>
      </w:r>
      <w:r w:rsidRPr="00813F48">
        <w:rPr>
          <w:color w:val="000000"/>
        </w:rPr>
        <w:t xml:space="preserve"> coût environnemental calculé par </w:t>
      </w:r>
      <w:r w:rsidRPr="00813F48">
        <w:t xml:space="preserve">toute personne physique ou morale ne se confondant pas avec </w:t>
      </w:r>
      <w:bookmarkStart w:id="0" w:name="_Hlk163490606"/>
      <w:r w:rsidRPr="00813F48">
        <w:t xml:space="preserve">le </w:t>
      </w:r>
      <w:r w:rsidRPr="00813F48">
        <w:rPr>
          <w:color w:val="000000"/>
        </w:rPr>
        <w:t>fabricant, importateur ou metteur sur le marché</w:t>
      </w:r>
      <w:bookmarkEnd w:id="0"/>
      <w:r w:rsidRPr="00813F48">
        <w:rPr>
          <w:color w:val="000000"/>
        </w:rPr>
        <w:t>, est réalisée</w:t>
      </w:r>
      <w:r w:rsidR="00DD5B42" w:rsidRPr="00813F48">
        <w:rPr>
          <w:color w:val="000000"/>
        </w:rPr>
        <w:t>, sur la base des données disponibles ou de données estimées à partir des données disponibles,</w:t>
      </w:r>
      <w:r w:rsidRPr="00813F48">
        <w:rPr>
          <w:color w:val="000000"/>
        </w:rPr>
        <w:t xml:space="preserve"> sans que </w:t>
      </w:r>
      <w:r w:rsidR="00B772DD" w:rsidRPr="00813F48">
        <w:t>ces derniers</w:t>
      </w:r>
      <w:r w:rsidRPr="00813F48">
        <w:rPr>
          <w:color w:val="000000"/>
        </w:rPr>
        <w:t xml:space="preserve"> ai</w:t>
      </w:r>
      <w:r w:rsidR="00B772DD" w:rsidRPr="00813F48">
        <w:rPr>
          <w:color w:val="000000"/>
        </w:rPr>
        <w:t>en</w:t>
      </w:r>
      <w:r w:rsidRPr="00813F48">
        <w:rPr>
          <w:color w:val="000000"/>
        </w:rPr>
        <w:t xml:space="preserve">t besoin de donner </w:t>
      </w:r>
      <w:r w:rsidR="00B772DD" w:rsidRPr="00813F48">
        <w:rPr>
          <w:color w:val="000000"/>
        </w:rPr>
        <w:t>leur</w:t>
      </w:r>
      <w:r w:rsidRPr="00813F48">
        <w:rPr>
          <w:color w:val="000000"/>
        </w:rPr>
        <w:t xml:space="preserve"> accord.</w:t>
      </w:r>
    </w:p>
    <w:p w14:paraId="510FC915" w14:textId="46FDA7BA" w:rsidR="004373FE" w:rsidRPr="00813F48" w:rsidRDefault="00902A56">
      <w:pPr>
        <w:spacing w:before="120" w:after="120"/>
        <w:jc w:val="both"/>
        <w:rPr>
          <w:color w:val="000000"/>
        </w:rPr>
      </w:pPr>
      <w:r w:rsidRPr="00813F48">
        <w:rPr>
          <w:color w:val="000000"/>
        </w:rPr>
        <w:t>« Si le fabricant, importateur ou metteur sur le marché a calculé et mis à disposition sur le portail dédié le coût environnemental de son produit, les autres personnes physiques ou morales qui communiquent sur le coût de ce produit, sont tenues de se référer à ce calcul. Le cas échéant, elles actualisent la présentation du coût environnemental dans un délai qui ne peu</w:t>
      </w:r>
      <w:r w:rsidR="00196174" w:rsidRPr="00813F48">
        <w:rPr>
          <w:color w:val="000000"/>
        </w:rPr>
        <w:t>t</w:t>
      </w:r>
      <w:r w:rsidRPr="00813F48">
        <w:rPr>
          <w:color w:val="000000"/>
        </w:rPr>
        <w:t xml:space="preserve"> excéder </w:t>
      </w:r>
      <w:r w:rsidR="009158D8" w:rsidRPr="00813F48">
        <w:rPr>
          <w:color w:val="000000"/>
        </w:rPr>
        <w:t xml:space="preserve">un </w:t>
      </w:r>
      <w:r w:rsidR="00D47E53" w:rsidRPr="00813F48">
        <w:rPr>
          <w:color w:val="000000"/>
        </w:rPr>
        <w:t>mois</w:t>
      </w:r>
      <w:r w:rsidRPr="00813F48">
        <w:rPr>
          <w:color w:val="000000"/>
        </w:rPr>
        <w:t xml:space="preserve">. </w:t>
      </w:r>
    </w:p>
    <w:p w14:paraId="022DA730" w14:textId="413D3788" w:rsidR="00A06AFE" w:rsidRPr="00813F48" w:rsidRDefault="009D4ADA" w:rsidP="0003549E">
      <w:pPr>
        <w:spacing w:before="120" w:after="120"/>
        <w:jc w:val="both"/>
        <w:rPr>
          <w:color w:val="000000"/>
        </w:rPr>
      </w:pPr>
      <w:r w:rsidRPr="00813F48">
        <w:rPr>
          <w:color w:val="000000"/>
        </w:rPr>
        <w:t>« Art. R 541-</w:t>
      </w:r>
      <w:r w:rsidR="004373FE" w:rsidRPr="00813F48">
        <w:rPr>
          <w:color w:val="000000"/>
        </w:rPr>
        <w:t>24</w:t>
      </w:r>
      <w:r w:rsidR="009F1484" w:rsidRPr="00813F48">
        <w:rPr>
          <w:color w:val="000000"/>
        </w:rPr>
        <w:t>9</w:t>
      </w:r>
      <w:r w:rsidRPr="00813F48">
        <w:rPr>
          <w:color w:val="000000"/>
        </w:rPr>
        <w:t xml:space="preserve">. </w:t>
      </w:r>
      <w:r w:rsidRPr="00813F48">
        <w:t>–</w:t>
      </w:r>
      <w:r w:rsidR="00902A56" w:rsidRPr="00813F48">
        <w:t xml:space="preserve"> </w:t>
      </w:r>
      <w:r w:rsidR="00A06AFE" w:rsidRPr="00813F48">
        <w:rPr>
          <w:color w:val="000000"/>
        </w:rPr>
        <w:t>Toute personne physique ou morale qui calcule le coût environnemental</w:t>
      </w:r>
      <w:r w:rsidR="00D47E53" w:rsidRPr="00813F48">
        <w:rPr>
          <w:color w:val="000000"/>
        </w:rPr>
        <w:t xml:space="preserve"> </w:t>
      </w:r>
      <w:r w:rsidR="00A06AFE" w:rsidRPr="00813F48">
        <w:rPr>
          <w:color w:val="000000"/>
        </w:rPr>
        <w:t>d’un produit peut</w:t>
      </w:r>
      <w:r w:rsidR="0021116E" w:rsidRPr="00813F48">
        <w:rPr>
          <w:color w:val="000000"/>
        </w:rPr>
        <w:t>, le cas échéant,</w:t>
      </w:r>
      <w:r w:rsidR="00A06AFE" w:rsidRPr="00813F48">
        <w:rPr>
          <w:color w:val="000000"/>
        </w:rPr>
        <w:t xml:space="preserve"> </w:t>
      </w:r>
      <w:r w:rsidR="00790F89" w:rsidRPr="00813F48">
        <w:rPr>
          <w:color w:val="000000"/>
        </w:rPr>
        <w:t xml:space="preserve">mettre à jour </w:t>
      </w:r>
      <w:r w:rsidR="00A06AFE" w:rsidRPr="00813F48">
        <w:rPr>
          <w:color w:val="000000"/>
        </w:rPr>
        <w:t>ce calcul</w:t>
      </w:r>
      <w:r w:rsidR="00330923" w:rsidRPr="00813F48">
        <w:rPr>
          <w:color w:val="000000"/>
        </w:rPr>
        <w:t xml:space="preserve"> </w:t>
      </w:r>
      <w:r w:rsidR="0021116E" w:rsidRPr="00813F48">
        <w:rPr>
          <w:color w:val="000000"/>
        </w:rPr>
        <w:t xml:space="preserve">au maximum </w:t>
      </w:r>
      <w:r w:rsidR="00A06AFE" w:rsidRPr="00813F48">
        <w:rPr>
          <w:color w:val="000000"/>
        </w:rPr>
        <w:t xml:space="preserve">une fois tous les </w:t>
      </w:r>
      <w:r w:rsidR="009158D8" w:rsidRPr="00813F48">
        <w:rPr>
          <w:color w:val="000000"/>
        </w:rPr>
        <w:t>trois</w:t>
      </w:r>
      <w:r w:rsidR="00A06AFE" w:rsidRPr="00813F48">
        <w:rPr>
          <w:color w:val="000000"/>
        </w:rPr>
        <w:t xml:space="preserve"> mois</w:t>
      </w:r>
      <w:r w:rsidR="0021116E" w:rsidRPr="00813F48">
        <w:rPr>
          <w:color w:val="000000"/>
        </w:rPr>
        <w:t>.</w:t>
      </w:r>
    </w:p>
    <w:p w14:paraId="5197736D" w14:textId="4144ADE7" w:rsidR="0021116E" w:rsidRPr="00813F48" w:rsidRDefault="0021116E" w:rsidP="0003549E">
      <w:pPr>
        <w:spacing w:before="120" w:after="120"/>
        <w:jc w:val="both"/>
        <w:rPr>
          <w:color w:val="000000"/>
        </w:rPr>
      </w:pPr>
      <w:r w:rsidRPr="00813F48">
        <w:rPr>
          <w:color w:val="000000"/>
        </w:rPr>
        <w:lastRenderedPageBreak/>
        <w:t xml:space="preserve">« En cas d’évolution de la méthodologie mentionnée à l’article </w:t>
      </w:r>
      <w:r w:rsidR="00641C98" w:rsidRPr="00813F48">
        <w:rPr>
          <w:lang w:eastAsia="fr-FR"/>
        </w:rPr>
        <w:t>R. 541-24</w:t>
      </w:r>
      <w:r w:rsidR="009F1484" w:rsidRPr="00813F48">
        <w:rPr>
          <w:lang w:eastAsia="fr-FR"/>
        </w:rPr>
        <w:t>5</w:t>
      </w:r>
      <w:r w:rsidRPr="00813F48">
        <w:rPr>
          <w:color w:val="000000"/>
        </w:rPr>
        <w:t>, la personne est tenue d’actualiser, dans un délai qui ne peut excéder douze mois, et sans préjudice de l’alinéa précédent, le calcul et la mise à disposition de l’information</w:t>
      </w:r>
      <w:r w:rsidR="00C168AA" w:rsidRPr="00813F48">
        <w:rPr>
          <w:color w:val="000000"/>
        </w:rPr>
        <w:t>, en précisant la date de mise à jour</w:t>
      </w:r>
      <w:r w:rsidRPr="00813F48">
        <w:rPr>
          <w:color w:val="000000"/>
        </w:rPr>
        <w:t>.</w:t>
      </w:r>
      <w:r w:rsidR="00796CB5" w:rsidRPr="00813F48">
        <w:rPr>
          <w:color w:val="000000"/>
        </w:rPr>
        <w:t xml:space="preserve"> Cette obligation d’actualisation ne s’applique pas lorsque la communication </w:t>
      </w:r>
      <w:r w:rsidR="00C168AA" w:rsidRPr="00813F48">
        <w:rPr>
          <w:color w:val="000000"/>
        </w:rPr>
        <w:t xml:space="preserve">a été </w:t>
      </w:r>
      <w:r w:rsidR="00D13982" w:rsidRPr="00813F48">
        <w:rPr>
          <w:color w:val="000000"/>
        </w:rPr>
        <w:t xml:space="preserve">préalablement </w:t>
      </w:r>
      <w:r w:rsidR="00796CB5" w:rsidRPr="00813F48">
        <w:rPr>
          <w:color w:val="000000"/>
        </w:rPr>
        <w:t>réalisée, par voie de marquage ou d’étiquetage, sur le produit ou son emballage.</w:t>
      </w:r>
    </w:p>
    <w:p w14:paraId="62CC993A" w14:textId="5818B5A7" w:rsidR="0003549E" w:rsidRPr="00813F48" w:rsidRDefault="0003549E" w:rsidP="0003549E">
      <w:pPr>
        <w:spacing w:before="120" w:after="120"/>
        <w:jc w:val="both"/>
        <w:rPr>
          <w:color w:val="000000"/>
        </w:rPr>
      </w:pPr>
      <w:r w:rsidRPr="00813F48">
        <w:rPr>
          <w:color w:val="000000"/>
        </w:rPr>
        <w:t>« Art. R 541-</w:t>
      </w:r>
      <w:r w:rsidR="004373FE" w:rsidRPr="00813F48">
        <w:rPr>
          <w:color w:val="000000"/>
        </w:rPr>
        <w:t>2</w:t>
      </w:r>
      <w:r w:rsidR="009F1484" w:rsidRPr="00813F48">
        <w:rPr>
          <w:color w:val="000000"/>
        </w:rPr>
        <w:t>50</w:t>
      </w:r>
      <w:r w:rsidRPr="00813F48">
        <w:rPr>
          <w:color w:val="000000"/>
        </w:rPr>
        <w:t xml:space="preserve">. </w:t>
      </w:r>
      <w:r w:rsidRPr="00813F48">
        <w:t xml:space="preserve">– </w:t>
      </w:r>
      <w:r w:rsidRPr="00813F48">
        <w:rPr>
          <w:color w:val="000000"/>
        </w:rPr>
        <w:t>Toute personne physique ou morale qui</w:t>
      </w:r>
      <w:r w:rsidR="00902A56" w:rsidRPr="00813F48">
        <w:rPr>
          <w:color w:val="000000"/>
        </w:rPr>
        <w:t xml:space="preserve"> calcule </w:t>
      </w:r>
      <w:r w:rsidR="00BA26E0" w:rsidRPr="00813F48">
        <w:rPr>
          <w:color w:val="000000"/>
        </w:rPr>
        <w:t xml:space="preserve">ou communique sur </w:t>
      </w:r>
      <w:r w:rsidRPr="00813F48">
        <w:rPr>
          <w:color w:val="000000"/>
        </w:rPr>
        <w:t>le coût environnemental</w:t>
      </w:r>
      <w:r w:rsidR="00122107" w:rsidRPr="00813F48">
        <w:rPr>
          <w:color w:val="000000"/>
        </w:rPr>
        <w:t xml:space="preserve"> </w:t>
      </w:r>
      <w:r w:rsidRPr="00813F48">
        <w:rPr>
          <w:color w:val="000000"/>
        </w:rPr>
        <w:t xml:space="preserve">défini </w:t>
      </w:r>
      <w:r w:rsidR="00641C98" w:rsidRPr="00813F48">
        <w:rPr>
          <w:color w:val="000000"/>
        </w:rPr>
        <w:t>à l’article</w:t>
      </w:r>
      <w:r w:rsidRPr="00813F48">
        <w:rPr>
          <w:color w:val="000000"/>
        </w:rPr>
        <w:t xml:space="preserve"> </w:t>
      </w:r>
      <w:r w:rsidR="00641C98" w:rsidRPr="00813F48">
        <w:t xml:space="preserve">R. 541-241 </w:t>
      </w:r>
      <w:r w:rsidR="002F0AF2" w:rsidRPr="00813F48">
        <w:rPr>
          <w:color w:val="000000"/>
        </w:rPr>
        <w:t>tient</w:t>
      </w:r>
      <w:r w:rsidRPr="00813F48">
        <w:rPr>
          <w:color w:val="000000"/>
        </w:rPr>
        <w:t xml:space="preserve"> à </w:t>
      </w:r>
      <w:r w:rsidR="002F0AF2" w:rsidRPr="00813F48">
        <w:rPr>
          <w:color w:val="000000"/>
        </w:rPr>
        <w:t xml:space="preserve">la </w:t>
      </w:r>
      <w:r w:rsidRPr="00813F48">
        <w:rPr>
          <w:color w:val="000000"/>
        </w:rPr>
        <w:t xml:space="preserve">disposition des agents </w:t>
      </w:r>
      <w:r w:rsidR="00C54916" w:rsidRPr="00813F48">
        <w:rPr>
          <w:color w:val="000000"/>
        </w:rPr>
        <w:t>habilités au titre de</w:t>
      </w:r>
      <w:r w:rsidRPr="00813F48">
        <w:rPr>
          <w:color w:val="000000"/>
        </w:rPr>
        <w:t xml:space="preserve"> l’article </w:t>
      </w:r>
      <w:r w:rsidR="00C54916" w:rsidRPr="00813F48">
        <w:rPr>
          <w:color w:val="000000"/>
        </w:rPr>
        <w:t>L. 511-7 du code de la consommation</w:t>
      </w:r>
      <w:r w:rsidRPr="00813F48">
        <w:rPr>
          <w:color w:val="000000"/>
        </w:rPr>
        <w:t xml:space="preserve"> les éléments permettant de justifier le calcul réalisé.</w:t>
      </w:r>
    </w:p>
    <w:p w14:paraId="6F5F2E0A" w14:textId="55B2C87D" w:rsidR="0003549E" w:rsidRPr="00813F48" w:rsidRDefault="006B29C3" w:rsidP="009D4ADA">
      <w:pPr>
        <w:pBdr>
          <w:top w:val="nil"/>
          <w:left w:val="nil"/>
          <w:bottom w:val="nil"/>
          <w:right w:val="nil"/>
          <w:between w:val="nil"/>
        </w:pBdr>
        <w:shd w:val="clear" w:color="auto" w:fill="FFFFFF" w:themeFill="background1"/>
        <w:spacing w:before="120" w:after="120"/>
        <w:jc w:val="both"/>
        <w:rPr>
          <w:color w:val="000000"/>
        </w:rPr>
      </w:pPr>
      <w:r w:rsidRPr="00813F48" w:rsidDel="006B29C3">
        <w:rPr>
          <w:color w:val="000000"/>
        </w:rPr>
        <w:t xml:space="preserve"> </w:t>
      </w:r>
      <w:r w:rsidR="00DD5B42" w:rsidRPr="00813F48">
        <w:rPr>
          <w:color w:val="000000"/>
        </w:rPr>
        <w:t>« </w:t>
      </w:r>
      <w:r w:rsidR="00672D93" w:rsidRPr="00813F48">
        <w:rPr>
          <w:color w:val="000000"/>
        </w:rPr>
        <w:t>Préalablement à la communication du coût environnemental, t</w:t>
      </w:r>
      <w:r w:rsidR="00DD5B42" w:rsidRPr="00813F48">
        <w:rPr>
          <w:color w:val="000000"/>
        </w:rPr>
        <w:t>oute personne physique ou morale qui calcule</w:t>
      </w:r>
      <w:r w:rsidR="00BA26E0" w:rsidRPr="00813F48">
        <w:rPr>
          <w:color w:val="000000"/>
        </w:rPr>
        <w:t xml:space="preserve"> sur</w:t>
      </w:r>
      <w:r w:rsidR="00DD5B42" w:rsidRPr="00813F48">
        <w:rPr>
          <w:color w:val="000000"/>
        </w:rPr>
        <w:t xml:space="preserve"> le coût environnemental défini à l’article </w:t>
      </w:r>
      <w:r w:rsidR="00DD5B42" w:rsidRPr="00813F48">
        <w:t xml:space="preserve">R. 541-241 renseigne la </w:t>
      </w:r>
      <w:r w:rsidR="00DD5B42" w:rsidRPr="00813F48">
        <w:rPr>
          <w:color w:val="000000"/>
        </w:rPr>
        <w:t>liste des paramètres de référence et complémentaires utilisés et les données spécifiques mobilisées</w:t>
      </w:r>
      <w:r w:rsidR="00BA26E0" w:rsidRPr="00813F48">
        <w:rPr>
          <w:color w:val="000000"/>
        </w:rPr>
        <w:t>,</w:t>
      </w:r>
      <w:r w:rsidR="00DD5B42" w:rsidRPr="00813F48">
        <w:rPr>
          <w:color w:val="000000"/>
        </w:rPr>
        <w:t xml:space="preserve"> sur un portail numérique dédié accessibles aux autorités publiques, </w:t>
      </w:r>
      <w:r w:rsidR="00DD5B42" w:rsidRPr="00813F48">
        <w:t xml:space="preserve">désigné par </w:t>
      </w:r>
      <w:r w:rsidR="00DD5B42" w:rsidRPr="00813F48">
        <w:rPr>
          <w:lang w:eastAsia="fr-FR"/>
        </w:rPr>
        <w:t>arrêté des ministres chargés de l'environnement et de l'économie.</w:t>
      </w:r>
      <w:r w:rsidR="0003549E" w:rsidRPr="00813F48">
        <w:rPr>
          <w:color w:val="000000"/>
        </w:rPr>
        <w:t>« </w:t>
      </w:r>
      <w:r w:rsidR="009D4ADA" w:rsidRPr="00813F48">
        <w:rPr>
          <w:color w:val="000000"/>
        </w:rPr>
        <w:t>Cet</w:t>
      </w:r>
      <w:r w:rsidR="0003549E" w:rsidRPr="00813F48">
        <w:rPr>
          <w:color w:val="000000"/>
        </w:rPr>
        <w:t xml:space="preserve"> arrêté précise en tant que de besoin les modalités techniques de mise en œuvre de cet article. »</w:t>
      </w:r>
    </w:p>
    <w:p w14:paraId="4CDD82CF" w14:textId="77777777" w:rsidR="00AA4C50" w:rsidRPr="00813F48" w:rsidRDefault="00AA4C50" w:rsidP="0007528C">
      <w:pPr>
        <w:keepNext/>
        <w:keepLines/>
        <w:spacing w:after="120"/>
        <w:jc w:val="center"/>
        <w:rPr>
          <w:b/>
          <w:color w:val="000000"/>
        </w:rPr>
      </w:pPr>
    </w:p>
    <w:p w14:paraId="24979CBA" w14:textId="3EB743A7" w:rsidR="0007528C" w:rsidRPr="00813F48" w:rsidRDefault="009B324B" w:rsidP="0007528C">
      <w:pPr>
        <w:spacing w:before="240" w:after="240"/>
        <w:jc w:val="center"/>
        <w:rPr>
          <w:b/>
          <w:color w:val="000000"/>
        </w:rPr>
      </w:pPr>
      <w:r>
        <w:rPr>
          <w:b/>
          <w:color w:val="000000"/>
        </w:rPr>
        <w:t>Article 2</w:t>
      </w:r>
    </w:p>
    <w:p w14:paraId="60A240EB" w14:textId="142D269E" w:rsidR="00FC05FC" w:rsidRPr="00813F48" w:rsidRDefault="0007528C" w:rsidP="000E70F5">
      <w:pPr>
        <w:spacing w:before="240" w:after="240"/>
        <w:jc w:val="both"/>
        <w:rPr>
          <w:color w:val="000000"/>
        </w:rPr>
      </w:pPr>
      <w:r w:rsidRPr="00813F48">
        <w:rPr>
          <w:color w:val="000000"/>
        </w:rPr>
        <w:t>L</w:t>
      </w:r>
      <w:r w:rsidR="00FA5B18" w:rsidRPr="00813F48">
        <w:rPr>
          <w:color w:val="000000"/>
        </w:rPr>
        <w:t>e</w:t>
      </w:r>
      <w:r w:rsidRPr="00813F48">
        <w:rPr>
          <w:color w:val="000000"/>
        </w:rPr>
        <w:t xml:space="preserve"> ministre de l’économie, des finances</w:t>
      </w:r>
      <w:r w:rsidR="009F1484" w:rsidRPr="00813F48">
        <w:rPr>
          <w:color w:val="000000"/>
        </w:rPr>
        <w:t xml:space="preserve"> et de la souveraineté industrielle et numérique</w:t>
      </w:r>
      <w:r w:rsidRPr="00813F48">
        <w:rPr>
          <w:color w:val="000000"/>
        </w:rPr>
        <w:t xml:space="preserve"> </w:t>
      </w:r>
      <w:r w:rsidR="00F14C9B" w:rsidRPr="00813F48">
        <w:rPr>
          <w:color w:val="000000"/>
        </w:rPr>
        <w:t>et l</w:t>
      </w:r>
      <w:r w:rsidR="009F1484" w:rsidRPr="00813F48">
        <w:rPr>
          <w:color w:val="000000"/>
        </w:rPr>
        <w:t>a</w:t>
      </w:r>
      <w:r w:rsidR="00F14C9B" w:rsidRPr="00813F48">
        <w:rPr>
          <w:color w:val="000000"/>
        </w:rPr>
        <w:t xml:space="preserve"> ministre</w:t>
      </w:r>
      <w:r w:rsidRPr="00813F48">
        <w:rPr>
          <w:color w:val="000000"/>
        </w:rPr>
        <w:t xml:space="preserve"> </w:t>
      </w:r>
      <w:r w:rsidR="00F14C9B" w:rsidRPr="00813F48">
        <w:rPr>
          <w:color w:val="000000"/>
        </w:rPr>
        <w:t>de la transition écologique</w:t>
      </w:r>
      <w:r w:rsidR="009F1484" w:rsidRPr="00813F48">
        <w:rPr>
          <w:color w:val="000000"/>
        </w:rPr>
        <w:t xml:space="preserve"> de la transition écologique, de la biodiversité, de la forêt, de la mer et de la pêche</w:t>
      </w:r>
      <w:r w:rsidR="000A537A" w:rsidRPr="00813F48" w:rsidDel="000A537A">
        <w:rPr>
          <w:color w:val="000000"/>
        </w:rPr>
        <w:t xml:space="preserve"> </w:t>
      </w:r>
      <w:r w:rsidRPr="00813F48">
        <w:rPr>
          <w:color w:val="000000"/>
        </w:rPr>
        <w:t xml:space="preserve">sont chargés, chacun en ce qui le concerne, de l’application du présent décret, qui sera publié au </w:t>
      </w:r>
      <w:r w:rsidRPr="00813F48">
        <w:rPr>
          <w:i/>
          <w:color w:val="000000"/>
        </w:rPr>
        <w:t>Journal officiel</w:t>
      </w:r>
      <w:r w:rsidRPr="00813F48">
        <w:rPr>
          <w:color w:val="000000"/>
        </w:rPr>
        <w:t xml:space="preserve"> de la République française. </w:t>
      </w:r>
    </w:p>
    <w:p w14:paraId="232F26EF" w14:textId="77777777" w:rsidR="00FC05FC" w:rsidRPr="00813F48" w:rsidRDefault="00FC05FC">
      <w:pPr>
        <w:spacing w:after="160" w:line="259" w:lineRule="auto"/>
        <w:rPr>
          <w:color w:val="000000"/>
        </w:rPr>
      </w:pPr>
      <w:r w:rsidRPr="00813F48">
        <w:rPr>
          <w:color w:val="000000"/>
        </w:rPr>
        <w:br w:type="page"/>
      </w:r>
    </w:p>
    <w:p w14:paraId="56FE36CA" w14:textId="04140786" w:rsidR="00FC05FC" w:rsidRPr="00813F48" w:rsidRDefault="00FC05FC" w:rsidP="00813F48">
      <w:pPr>
        <w:pBdr>
          <w:top w:val="nil"/>
          <w:left w:val="nil"/>
          <w:bottom w:val="nil"/>
          <w:right w:val="nil"/>
          <w:between w:val="nil"/>
        </w:pBdr>
        <w:rPr>
          <w:color w:val="000000"/>
        </w:rPr>
      </w:pPr>
      <w:r w:rsidRPr="00813F48">
        <w:rPr>
          <w:color w:val="000000"/>
        </w:rPr>
        <w:lastRenderedPageBreak/>
        <w:t>Par le Premier ministre :</w:t>
      </w:r>
    </w:p>
    <w:p w14:paraId="0F715781" w14:textId="77777777" w:rsidR="00FC05FC" w:rsidRPr="00813F48" w:rsidRDefault="00FC05FC" w:rsidP="00FC05FC">
      <w:pPr>
        <w:pBdr>
          <w:top w:val="nil"/>
          <w:left w:val="nil"/>
          <w:bottom w:val="nil"/>
          <w:right w:val="nil"/>
          <w:between w:val="nil"/>
        </w:pBdr>
        <w:ind w:firstLine="720"/>
        <w:rPr>
          <w:color w:val="000000"/>
        </w:rPr>
      </w:pPr>
    </w:p>
    <w:p w14:paraId="7188B8E0" w14:textId="0A36AFB5" w:rsidR="00FC05FC" w:rsidRPr="00813F48" w:rsidRDefault="00FC05FC" w:rsidP="00FC05FC">
      <w:pPr>
        <w:pBdr>
          <w:top w:val="nil"/>
          <w:left w:val="nil"/>
          <w:bottom w:val="nil"/>
          <w:right w:val="nil"/>
          <w:between w:val="nil"/>
        </w:pBdr>
        <w:jc w:val="right"/>
        <w:rPr>
          <w:color w:val="000000"/>
        </w:rPr>
      </w:pPr>
    </w:p>
    <w:p w14:paraId="6EFF5CF0" w14:textId="559D4724" w:rsidR="00FC05FC" w:rsidRPr="00813F48" w:rsidRDefault="00FC05FC" w:rsidP="00FC05FC">
      <w:pPr>
        <w:pBdr>
          <w:top w:val="nil"/>
          <w:left w:val="nil"/>
          <w:bottom w:val="nil"/>
          <w:right w:val="nil"/>
          <w:between w:val="nil"/>
        </w:pBdr>
        <w:jc w:val="right"/>
        <w:rPr>
          <w:color w:val="000000"/>
        </w:rPr>
      </w:pPr>
    </w:p>
    <w:p w14:paraId="0DBF15E9" w14:textId="76B83959" w:rsidR="00FC05FC" w:rsidRPr="00813F48" w:rsidRDefault="00FC05FC" w:rsidP="00FC05FC">
      <w:pPr>
        <w:pBdr>
          <w:top w:val="nil"/>
          <w:left w:val="nil"/>
          <w:bottom w:val="nil"/>
          <w:right w:val="nil"/>
          <w:between w:val="nil"/>
        </w:pBdr>
        <w:jc w:val="right"/>
        <w:rPr>
          <w:color w:val="000000"/>
        </w:rPr>
      </w:pPr>
    </w:p>
    <w:p w14:paraId="147D03E5" w14:textId="77777777" w:rsidR="00FC05FC" w:rsidRPr="00813F48" w:rsidRDefault="00FC05FC" w:rsidP="00FC05FC">
      <w:pPr>
        <w:pBdr>
          <w:top w:val="nil"/>
          <w:left w:val="nil"/>
          <w:bottom w:val="nil"/>
          <w:right w:val="nil"/>
          <w:between w:val="nil"/>
        </w:pBdr>
        <w:jc w:val="right"/>
        <w:rPr>
          <w:color w:val="000000"/>
        </w:rPr>
      </w:pPr>
    </w:p>
    <w:p w14:paraId="72C4B6A1" w14:textId="77777777" w:rsidR="00FC05FC" w:rsidRPr="00813F48" w:rsidRDefault="00FC05FC" w:rsidP="00813F48">
      <w:pPr>
        <w:pBdr>
          <w:top w:val="nil"/>
          <w:left w:val="nil"/>
          <w:bottom w:val="nil"/>
          <w:right w:val="nil"/>
          <w:between w:val="nil"/>
        </w:pBdr>
        <w:jc w:val="right"/>
        <w:rPr>
          <w:color w:val="000000"/>
        </w:rPr>
      </w:pPr>
      <w:r w:rsidRPr="00813F48">
        <w:rPr>
          <w:color w:val="000000"/>
        </w:rPr>
        <w:t xml:space="preserve">Le ministre de l'économie, des finances </w:t>
      </w:r>
    </w:p>
    <w:p w14:paraId="10B5D7B9" w14:textId="392F9DC7" w:rsidR="00FC05FC" w:rsidRPr="00813F48" w:rsidRDefault="00FC05FC" w:rsidP="00813F48">
      <w:pPr>
        <w:pBdr>
          <w:top w:val="nil"/>
          <w:left w:val="nil"/>
          <w:bottom w:val="nil"/>
          <w:right w:val="nil"/>
          <w:between w:val="nil"/>
        </w:pBdr>
        <w:jc w:val="right"/>
        <w:rPr>
          <w:color w:val="000000"/>
        </w:rPr>
      </w:pPr>
      <w:proofErr w:type="gramStart"/>
      <w:r w:rsidRPr="00813F48">
        <w:rPr>
          <w:color w:val="000000"/>
        </w:rPr>
        <w:t>et</w:t>
      </w:r>
      <w:proofErr w:type="gramEnd"/>
      <w:r w:rsidRPr="00813F48">
        <w:rPr>
          <w:color w:val="000000"/>
        </w:rPr>
        <w:t xml:space="preserve"> de la souveraineté industrielle et numérique,</w:t>
      </w:r>
    </w:p>
    <w:p w14:paraId="2B218E47" w14:textId="77777777" w:rsidR="00FC05FC" w:rsidRPr="00813F48" w:rsidRDefault="00FC05FC" w:rsidP="00813F48">
      <w:pPr>
        <w:pBdr>
          <w:top w:val="nil"/>
          <w:left w:val="nil"/>
          <w:bottom w:val="nil"/>
          <w:right w:val="nil"/>
          <w:between w:val="nil"/>
        </w:pBdr>
        <w:jc w:val="right"/>
        <w:rPr>
          <w:color w:val="000000"/>
        </w:rPr>
      </w:pPr>
    </w:p>
    <w:p w14:paraId="415C0ADE" w14:textId="77777777" w:rsidR="00FC05FC" w:rsidRPr="00813F48" w:rsidRDefault="00FC05FC" w:rsidP="00813F48">
      <w:pPr>
        <w:pBdr>
          <w:top w:val="nil"/>
          <w:left w:val="nil"/>
          <w:bottom w:val="nil"/>
          <w:right w:val="nil"/>
          <w:between w:val="nil"/>
        </w:pBdr>
        <w:jc w:val="right"/>
        <w:rPr>
          <w:color w:val="000000"/>
        </w:rPr>
      </w:pPr>
    </w:p>
    <w:p w14:paraId="1919DC3E" w14:textId="66A40E2B" w:rsidR="00FC05FC" w:rsidRPr="00813F48" w:rsidRDefault="00FC05FC" w:rsidP="00813F48">
      <w:pPr>
        <w:pBdr>
          <w:top w:val="nil"/>
          <w:left w:val="nil"/>
          <w:bottom w:val="nil"/>
          <w:right w:val="nil"/>
          <w:between w:val="nil"/>
        </w:pBdr>
        <w:jc w:val="right"/>
        <w:rPr>
          <w:color w:val="000000"/>
        </w:rPr>
      </w:pPr>
      <w:proofErr w:type="spellStart"/>
      <w:r w:rsidRPr="00813F48">
        <w:rPr>
          <w:color w:val="000000"/>
        </w:rPr>
        <w:t>Eric</w:t>
      </w:r>
      <w:proofErr w:type="spellEnd"/>
      <w:r w:rsidRPr="00813F48">
        <w:rPr>
          <w:color w:val="000000"/>
        </w:rPr>
        <w:t xml:space="preserve"> L</w:t>
      </w:r>
      <w:r w:rsidR="00B359B0">
        <w:rPr>
          <w:color w:val="000000"/>
        </w:rPr>
        <w:t>OMBARD</w:t>
      </w:r>
    </w:p>
    <w:p w14:paraId="25294CE2" w14:textId="77777777" w:rsidR="00FC05FC" w:rsidRPr="00813F48" w:rsidRDefault="00FC05FC" w:rsidP="00FC05FC">
      <w:pPr>
        <w:pBdr>
          <w:top w:val="nil"/>
          <w:left w:val="nil"/>
          <w:bottom w:val="nil"/>
          <w:right w:val="nil"/>
          <w:between w:val="nil"/>
        </w:pBdr>
        <w:jc w:val="right"/>
        <w:rPr>
          <w:color w:val="000000"/>
        </w:rPr>
      </w:pPr>
    </w:p>
    <w:p w14:paraId="2932543F" w14:textId="1B0B25B6" w:rsidR="00FC05FC" w:rsidRPr="00813F48" w:rsidRDefault="00FC05FC" w:rsidP="00813F48">
      <w:pPr>
        <w:pBdr>
          <w:top w:val="nil"/>
          <w:left w:val="nil"/>
          <w:bottom w:val="nil"/>
          <w:right w:val="nil"/>
          <w:between w:val="nil"/>
        </w:pBdr>
        <w:rPr>
          <w:color w:val="000000"/>
        </w:rPr>
      </w:pPr>
    </w:p>
    <w:p w14:paraId="15B26F77" w14:textId="796AF27B" w:rsidR="00FC05FC" w:rsidRPr="00813F48" w:rsidRDefault="00FC05FC" w:rsidP="00813F48">
      <w:pPr>
        <w:pBdr>
          <w:top w:val="nil"/>
          <w:left w:val="nil"/>
          <w:bottom w:val="nil"/>
          <w:right w:val="nil"/>
          <w:between w:val="nil"/>
        </w:pBdr>
        <w:rPr>
          <w:color w:val="000000"/>
        </w:rPr>
      </w:pPr>
    </w:p>
    <w:p w14:paraId="16E5591D" w14:textId="77777777" w:rsidR="00FC05FC" w:rsidRPr="00813F48" w:rsidRDefault="00FC05FC" w:rsidP="00813F48">
      <w:pPr>
        <w:pBdr>
          <w:top w:val="nil"/>
          <w:left w:val="nil"/>
          <w:bottom w:val="nil"/>
          <w:right w:val="nil"/>
          <w:between w:val="nil"/>
        </w:pBdr>
        <w:rPr>
          <w:color w:val="000000"/>
        </w:rPr>
      </w:pPr>
    </w:p>
    <w:p w14:paraId="6D1BEEDF" w14:textId="77777777" w:rsidR="00FC05FC" w:rsidRPr="00813F48" w:rsidRDefault="00FC05FC" w:rsidP="00813F48">
      <w:pPr>
        <w:pBdr>
          <w:top w:val="nil"/>
          <w:left w:val="nil"/>
          <w:bottom w:val="nil"/>
          <w:right w:val="nil"/>
          <w:between w:val="nil"/>
        </w:pBdr>
        <w:rPr>
          <w:color w:val="000000"/>
        </w:rPr>
      </w:pPr>
    </w:p>
    <w:p w14:paraId="3698196C" w14:textId="77777777" w:rsidR="00FC05FC" w:rsidRPr="00813F48" w:rsidRDefault="00FC05FC" w:rsidP="00813F48">
      <w:pPr>
        <w:pBdr>
          <w:top w:val="nil"/>
          <w:left w:val="nil"/>
          <w:bottom w:val="nil"/>
          <w:right w:val="nil"/>
          <w:between w:val="nil"/>
        </w:pBdr>
        <w:rPr>
          <w:color w:val="000000"/>
        </w:rPr>
      </w:pPr>
    </w:p>
    <w:p w14:paraId="0CEA025C" w14:textId="77777777" w:rsidR="00FC05FC" w:rsidRPr="00813F48" w:rsidRDefault="00FC05FC" w:rsidP="00813F48">
      <w:pPr>
        <w:pBdr>
          <w:top w:val="nil"/>
          <w:left w:val="nil"/>
          <w:bottom w:val="nil"/>
          <w:right w:val="nil"/>
          <w:between w:val="nil"/>
        </w:pBdr>
        <w:rPr>
          <w:color w:val="000000"/>
        </w:rPr>
      </w:pPr>
      <w:r w:rsidRPr="00813F48">
        <w:rPr>
          <w:color w:val="000000"/>
        </w:rPr>
        <w:t>La</w:t>
      </w:r>
      <w:r w:rsidRPr="00813F48">
        <w:t xml:space="preserve"> </w:t>
      </w:r>
      <w:r w:rsidRPr="00813F48">
        <w:rPr>
          <w:color w:val="000000"/>
        </w:rPr>
        <w:t>ministre de la transition écologique,</w:t>
      </w:r>
    </w:p>
    <w:p w14:paraId="445E49F4" w14:textId="08692E36" w:rsidR="00FC05FC" w:rsidRPr="00813F48" w:rsidRDefault="00FC05FC" w:rsidP="00813F48">
      <w:pPr>
        <w:pBdr>
          <w:top w:val="nil"/>
          <w:left w:val="nil"/>
          <w:bottom w:val="nil"/>
          <w:right w:val="nil"/>
          <w:between w:val="nil"/>
        </w:pBdr>
        <w:rPr>
          <w:color w:val="000000"/>
        </w:rPr>
      </w:pPr>
      <w:proofErr w:type="gramStart"/>
      <w:r w:rsidRPr="00813F48">
        <w:rPr>
          <w:color w:val="000000"/>
        </w:rPr>
        <w:t>de</w:t>
      </w:r>
      <w:proofErr w:type="gramEnd"/>
      <w:r w:rsidRPr="00813F48">
        <w:rPr>
          <w:color w:val="000000"/>
        </w:rPr>
        <w:t xml:space="preserve"> la biodiversité, de la forêt, de la mer et de la pêche</w:t>
      </w:r>
    </w:p>
    <w:p w14:paraId="5F76CCFF" w14:textId="77777777" w:rsidR="00FC05FC" w:rsidRPr="00813F48" w:rsidRDefault="00FC05FC" w:rsidP="00813F48">
      <w:pPr>
        <w:pBdr>
          <w:top w:val="nil"/>
          <w:left w:val="nil"/>
          <w:bottom w:val="nil"/>
          <w:right w:val="nil"/>
          <w:between w:val="nil"/>
        </w:pBdr>
        <w:rPr>
          <w:color w:val="000000"/>
        </w:rPr>
      </w:pPr>
    </w:p>
    <w:p w14:paraId="6BA33DEF" w14:textId="0A234AD7" w:rsidR="00FC05FC" w:rsidRDefault="00FC05FC" w:rsidP="00813F48">
      <w:pPr>
        <w:pBdr>
          <w:top w:val="nil"/>
          <w:left w:val="nil"/>
          <w:bottom w:val="nil"/>
          <w:right w:val="nil"/>
          <w:between w:val="nil"/>
        </w:pBdr>
        <w:rPr>
          <w:color w:val="000000"/>
        </w:rPr>
      </w:pPr>
      <w:r w:rsidRPr="00813F48">
        <w:rPr>
          <w:color w:val="000000"/>
        </w:rPr>
        <w:t>Agnès PANNIER-RUNACHER</w:t>
      </w:r>
    </w:p>
    <w:p w14:paraId="708BD7DB" w14:textId="77777777" w:rsidR="00FC05FC" w:rsidRDefault="00FC05FC" w:rsidP="00FC05FC">
      <w:pPr>
        <w:pBdr>
          <w:top w:val="nil"/>
          <w:left w:val="nil"/>
          <w:bottom w:val="nil"/>
          <w:right w:val="nil"/>
          <w:between w:val="nil"/>
        </w:pBdr>
        <w:rPr>
          <w:color w:val="000000"/>
        </w:rPr>
      </w:pPr>
    </w:p>
    <w:p w14:paraId="3FE4EB43" w14:textId="77777777" w:rsidR="00FC05FC" w:rsidRDefault="00FC05FC" w:rsidP="00FC05FC">
      <w:pPr>
        <w:pBdr>
          <w:top w:val="nil"/>
          <w:left w:val="nil"/>
          <w:bottom w:val="nil"/>
          <w:right w:val="nil"/>
          <w:between w:val="nil"/>
        </w:pBdr>
        <w:rPr>
          <w:color w:val="000000"/>
        </w:rPr>
      </w:pPr>
    </w:p>
    <w:p w14:paraId="4C22492C" w14:textId="77777777" w:rsidR="00FC05FC" w:rsidRDefault="00FC05FC" w:rsidP="00FC05FC">
      <w:pPr>
        <w:pBdr>
          <w:top w:val="nil"/>
          <w:left w:val="nil"/>
          <w:bottom w:val="nil"/>
          <w:right w:val="nil"/>
          <w:between w:val="nil"/>
        </w:pBdr>
        <w:rPr>
          <w:color w:val="000000"/>
        </w:rPr>
      </w:pPr>
    </w:p>
    <w:p w14:paraId="63B43A4A" w14:textId="77777777" w:rsidR="0011427E" w:rsidRDefault="0011427E" w:rsidP="000E70F5">
      <w:pPr>
        <w:spacing w:before="240" w:after="240"/>
        <w:jc w:val="both"/>
      </w:pPr>
      <w:bookmarkStart w:id="1" w:name="_heading=h.30j0zll" w:colFirst="0" w:colLast="0"/>
      <w:bookmarkStart w:id="2" w:name="_GoBack"/>
      <w:bookmarkEnd w:id="1"/>
      <w:bookmarkEnd w:id="2"/>
    </w:p>
    <w:sectPr w:rsidR="0011427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B79DA9" w16cid:durableId="2B4C9E3D"/>
  <w16cid:commentId w16cid:paraId="498E9A96" w16cid:durableId="2B4C9E3E"/>
  <w16cid:commentId w16cid:paraId="62794CAF" w16cid:durableId="2B4C9E3F"/>
  <w16cid:commentId w16cid:paraId="2652A4EA" w16cid:durableId="2B4C9E4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410D0" w14:textId="77777777" w:rsidR="00053B03" w:rsidRDefault="00053B03" w:rsidP="00705DFE">
      <w:r>
        <w:separator/>
      </w:r>
    </w:p>
  </w:endnote>
  <w:endnote w:type="continuationSeparator" w:id="0">
    <w:p w14:paraId="1C514A0C" w14:textId="77777777" w:rsidR="00053B03" w:rsidRDefault="00053B03" w:rsidP="00705D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8600E5" w14:textId="77777777" w:rsidR="005A7EC2" w:rsidRDefault="005A7EC2">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C8703" w14:textId="78735C33" w:rsidR="005A7EC2" w:rsidRDefault="005A7EC2">
    <w:pPr>
      <w:pStyle w:val="Pieddepage"/>
      <w:jc w:val="right"/>
    </w:pPr>
  </w:p>
  <w:p w14:paraId="43A5097B" w14:textId="77777777" w:rsidR="005A7EC2" w:rsidRDefault="005A7EC2">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822EC" w14:textId="77777777" w:rsidR="005A7EC2" w:rsidRDefault="005A7E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86F91E" w14:textId="77777777" w:rsidR="00053B03" w:rsidRDefault="00053B03" w:rsidP="00705DFE">
      <w:r>
        <w:separator/>
      </w:r>
    </w:p>
  </w:footnote>
  <w:footnote w:type="continuationSeparator" w:id="0">
    <w:p w14:paraId="0ACD57E7" w14:textId="77777777" w:rsidR="00053B03" w:rsidRDefault="00053B03" w:rsidP="00705D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376DA9" w14:textId="39B0549A" w:rsidR="005A7EC2" w:rsidRDefault="005A7EC2">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56681" w14:textId="3CAA6CB1" w:rsidR="005A7EC2" w:rsidRDefault="005A7EC2">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557E1" w14:textId="6D358807" w:rsidR="005A7EC2" w:rsidRDefault="005A7EC2">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530A298"/>
    <w:multiLevelType w:val="hybridMultilevel"/>
    <w:tmpl w:val="7CCC696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95006A"/>
    <w:multiLevelType w:val="hybridMultilevel"/>
    <w:tmpl w:val="97A05268"/>
    <w:lvl w:ilvl="0" w:tplc="E736A1C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0F31494"/>
    <w:multiLevelType w:val="hybridMultilevel"/>
    <w:tmpl w:val="DD1ACB46"/>
    <w:lvl w:ilvl="0" w:tplc="DC901A92">
      <w:start w:val="3"/>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914F0B"/>
    <w:multiLevelType w:val="hybridMultilevel"/>
    <w:tmpl w:val="03F8C50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6A22AC2"/>
    <w:multiLevelType w:val="hybridMultilevel"/>
    <w:tmpl w:val="B548FB60"/>
    <w:lvl w:ilvl="0" w:tplc="A86E3594">
      <w:start w:val="2"/>
      <w:numFmt w:val="bullet"/>
      <w:lvlText w:val=""/>
      <w:lvlJc w:val="left"/>
      <w:pPr>
        <w:ind w:left="720" w:hanging="360"/>
      </w:pPr>
      <w:rPr>
        <w:rFonts w:ascii="Wingdings" w:eastAsia="Times New Roman"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A21D3F"/>
    <w:multiLevelType w:val="hybridMultilevel"/>
    <w:tmpl w:val="F4C251A6"/>
    <w:lvl w:ilvl="0" w:tplc="B4768F32">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48B3427"/>
    <w:multiLevelType w:val="hybridMultilevel"/>
    <w:tmpl w:val="0B5ACBB8"/>
    <w:lvl w:ilvl="0" w:tplc="0178B2D0">
      <w:start w:val="202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B6B5A7F"/>
    <w:multiLevelType w:val="hybridMultilevel"/>
    <w:tmpl w:val="1114767A"/>
    <w:lvl w:ilvl="0" w:tplc="48E4BC2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D5C5BF7"/>
    <w:multiLevelType w:val="hybridMultilevel"/>
    <w:tmpl w:val="60784D60"/>
    <w:lvl w:ilvl="0" w:tplc="49BAB670">
      <w:start w:val="6"/>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FD3771E"/>
    <w:multiLevelType w:val="hybridMultilevel"/>
    <w:tmpl w:val="111A8292"/>
    <w:lvl w:ilvl="0" w:tplc="0178B2D0">
      <w:start w:val="2024"/>
      <w:numFmt w:val="bullet"/>
      <w:lvlText w:val="-"/>
      <w:lvlJc w:val="left"/>
      <w:pPr>
        <w:ind w:left="720" w:hanging="360"/>
      </w:pPr>
      <w:rPr>
        <w:rFonts w:ascii="Times New Roman" w:eastAsia="Times New Roman" w:hAnsi="Times New Roman" w:cs="Times New Roman" w:hint="default"/>
      </w:rPr>
    </w:lvl>
    <w:lvl w:ilvl="1" w:tplc="9B9E99B2">
      <w:numFmt w:val="bullet"/>
      <w:lvlText w:val=""/>
      <w:lvlJc w:val="left"/>
      <w:pPr>
        <w:ind w:left="1440" w:hanging="360"/>
      </w:pPr>
      <w:rPr>
        <w:rFonts w:ascii="Symbol" w:eastAsia="Times New Roman" w:hAnsi="Symbol"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66B525C"/>
    <w:multiLevelType w:val="hybridMultilevel"/>
    <w:tmpl w:val="010EBD7C"/>
    <w:lvl w:ilvl="0" w:tplc="C076EC84">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B114CF7"/>
    <w:multiLevelType w:val="hybridMultilevel"/>
    <w:tmpl w:val="B0BA677E"/>
    <w:lvl w:ilvl="0" w:tplc="B9AEF3FC">
      <w:start w:val="2024"/>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3C640C87"/>
    <w:multiLevelType w:val="hybridMultilevel"/>
    <w:tmpl w:val="B94047C8"/>
    <w:lvl w:ilvl="0" w:tplc="D28CC448">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CB47382"/>
    <w:multiLevelType w:val="hybridMultilevel"/>
    <w:tmpl w:val="14D0C79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037379"/>
    <w:multiLevelType w:val="hybridMultilevel"/>
    <w:tmpl w:val="F0241688"/>
    <w:lvl w:ilvl="0" w:tplc="6DD04B9C">
      <w:start w:val="2024"/>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5" w15:restartNumberingAfterBreak="0">
    <w:nsid w:val="40553E26"/>
    <w:multiLevelType w:val="hybridMultilevel"/>
    <w:tmpl w:val="A34AD1F6"/>
    <w:lvl w:ilvl="0" w:tplc="563EEFCA">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21C6CD8"/>
    <w:multiLevelType w:val="hybridMultilevel"/>
    <w:tmpl w:val="AFFCCD9E"/>
    <w:lvl w:ilvl="0" w:tplc="2A6601D6">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B7214CE"/>
    <w:multiLevelType w:val="hybridMultilevel"/>
    <w:tmpl w:val="7F3A463C"/>
    <w:lvl w:ilvl="0" w:tplc="3CA4D172">
      <w:start w:val="202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17428A4"/>
    <w:multiLevelType w:val="hybridMultilevel"/>
    <w:tmpl w:val="AE28DC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23E5B03"/>
    <w:multiLevelType w:val="hybridMultilevel"/>
    <w:tmpl w:val="8D92A1E2"/>
    <w:lvl w:ilvl="0" w:tplc="7AACB71E">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80C1CAF"/>
    <w:multiLevelType w:val="hybridMultilevel"/>
    <w:tmpl w:val="830E1732"/>
    <w:lvl w:ilvl="0" w:tplc="2728B092">
      <w:start w:val="2024"/>
      <w:numFmt w:val="bullet"/>
      <w:lvlText w:val=""/>
      <w:lvlJc w:val="left"/>
      <w:pPr>
        <w:ind w:left="1080" w:hanging="360"/>
      </w:pPr>
      <w:rPr>
        <w:rFonts w:ascii="Wingdings" w:eastAsia="Times New Roman" w:hAnsi="Wingdings"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15:restartNumberingAfterBreak="0">
    <w:nsid w:val="5A9124AD"/>
    <w:multiLevelType w:val="hybridMultilevel"/>
    <w:tmpl w:val="30DE0BBC"/>
    <w:lvl w:ilvl="0" w:tplc="F4FE346A">
      <w:start w:val="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BC2ABB"/>
    <w:multiLevelType w:val="hybridMultilevel"/>
    <w:tmpl w:val="68E21932"/>
    <w:lvl w:ilvl="0" w:tplc="93BE57B6">
      <w:start w:val="2024"/>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3AB51DC"/>
    <w:multiLevelType w:val="hybridMultilevel"/>
    <w:tmpl w:val="3FB672EE"/>
    <w:lvl w:ilvl="0" w:tplc="62FE0BA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F7E715D"/>
    <w:multiLevelType w:val="hybridMultilevel"/>
    <w:tmpl w:val="E110B58C"/>
    <w:lvl w:ilvl="0" w:tplc="313ADD7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CF87AAB"/>
    <w:multiLevelType w:val="hybridMultilevel"/>
    <w:tmpl w:val="9B9899F8"/>
    <w:lvl w:ilvl="0" w:tplc="AC4EA500">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24"/>
  </w:num>
  <w:num w:numId="3">
    <w:abstractNumId w:val="22"/>
  </w:num>
  <w:num w:numId="4">
    <w:abstractNumId w:val="17"/>
  </w:num>
  <w:num w:numId="5">
    <w:abstractNumId w:val="21"/>
  </w:num>
  <w:num w:numId="6">
    <w:abstractNumId w:val="15"/>
  </w:num>
  <w:num w:numId="7">
    <w:abstractNumId w:val="12"/>
  </w:num>
  <w:num w:numId="8">
    <w:abstractNumId w:val="23"/>
  </w:num>
  <w:num w:numId="9">
    <w:abstractNumId w:val="7"/>
  </w:num>
  <w:num w:numId="10">
    <w:abstractNumId w:val="2"/>
  </w:num>
  <w:num w:numId="11">
    <w:abstractNumId w:val="1"/>
  </w:num>
  <w:num w:numId="12">
    <w:abstractNumId w:val="11"/>
  </w:num>
  <w:num w:numId="13">
    <w:abstractNumId w:val="14"/>
  </w:num>
  <w:num w:numId="14">
    <w:abstractNumId w:val="20"/>
  </w:num>
  <w:num w:numId="15">
    <w:abstractNumId w:val="3"/>
  </w:num>
  <w:num w:numId="16">
    <w:abstractNumId w:val="13"/>
  </w:num>
  <w:num w:numId="17">
    <w:abstractNumId w:val="8"/>
  </w:num>
  <w:num w:numId="18">
    <w:abstractNumId w:val="19"/>
  </w:num>
  <w:num w:numId="19">
    <w:abstractNumId w:val="4"/>
  </w:num>
  <w:num w:numId="20">
    <w:abstractNumId w:val="5"/>
  </w:num>
  <w:num w:numId="21">
    <w:abstractNumId w:val="25"/>
  </w:num>
  <w:num w:numId="22">
    <w:abstractNumId w:val="9"/>
  </w:num>
  <w:num w:numId="23">
    <w:abstractNumId w:val="18"/>
  </w:num>
  <w:num w:numId="24">
    <w:abstractNumId w:val="10"/>
  </w:num>
  <w:num w:numId="25">
    <w:abstractNumId w:val="6"/>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28C"/>
    <w:rsid w:val="00003993"/>
    <w:rsid w:val="00011DB9"/>
    <w:rsid w:val="00026455"/>
    <w:rsid w:val="00027F5F"/>
    <w:rsid w:val="0003549E"/>
    <w:rsid w:val="0004232E"/>
    <w:rsid w:val="00044E02"/>
    <w:rsid w:val="00046A88"/>
    <w:rsid w:val="00053B03"/>
    <w:rsid w:val="00054A66"/>
    <w:rsid w:val="00056CD5"/>
    <w:rsid w:val="0006069A"/>
    <w:rsid w:val="00060EB4"/>
    <w:rsid w:val="00066A08"/>
    <w:rsid w:val="0007528C"/>
    <w:rsid w:val="000817AF"/>
    <w:rsid w:val="00082232"/>
    <w:rsid w:val="00087E1E"/>
    <w:rsid w:val="00096E9F"/>
    <w:rsid w:val="000A0102"/>
    <w:rsid w:val="000A241D"/>
    <w:rsid w:val="000A4463"/>
    <w:rsid w:val="000A537A"/>
    <w:rsid w:val="000A7B12"/>
    <w:rsid w:val="000B05CA"/>
    <w:rsid w:val="000B2974"/>
    <w:rsid w:val="000B3A07"/>
    <w:rsid w:val="000B5A72"/>
    <w:rsid w:val="000B7D3B"/>
    <w:rsid w:val="000C1D0F"/>
    <w:rsid w:val="000C6CE9"/>
    <w:rsid w:val="000D2F1C"/>
    <w:rsid w:val="000E2A68"/>
    <w:rsid w:val="000E70F5"/>
    <w:rsid w:val="000F1956"/>
    <w:rsid w:val="000F1A73"/>
    <w:rsid w:val="0010779E"/>
    <w:rsid w:val="001102CB"/>
    <w:rsid w:val="001116B1"/>
    <w:rsid w:val="0011427E"/>
    <w:rsid w:val="00122107"/>
    <w:rsid w:val="00124BA8"/>
    <w:rsid w:val="00125193"/>
    <w:rsid w:val="001334D4"/>
    <w:rsid w:val="001361ED"/>
    <w:rsid w:val="001423A9"/>
    <w:rsid w:val="00144112"/>
    <w:rsid w:val="00145404"/>
    <w:rsid w:val="001460B3"/>
    <w:rsid w:val="00156C7D"/>
    <w:rsid w:val="001600C4"/>
    <w:rsid w:val="0016450F"/>
    <w:rsid w:val="00170992"/>
    <w:rsid w:val="0017153E"/>
    <w:rsid w:val="00192927"/>
    <w:rsid w:val="00196174"/>
    <w:rsid w:val="001A0EC1"/>
    <w:rsid w:val="001A4323"/>
    <w:rsid w:val="001B2157"/>
    <w:rsid w:val="001B3771"/>
    <w:rsid w:val="001B386C"/>
    <w:rsid w:val="001B41A4"/>
    <w:rsid w:val="001B7362"/>
    <w:rsid w:val="001B77C9"/>
    <w:rsid w:val="001C516B"/>
    <w:rsid w:val="001C51EE"/>
    <w:rsid w:val="001C6A31"/>
    <w:rsid w:val="001D3F07"/>
    <w:rsid w:val="001E44BD"/>
    <w:rsid w:val="001E63D3"/>
    <w:rsid w:val="001F01CF"/>
    <w:rsid w:val="001F0FF2"/>
    <w:rsid w:val="001F564B"/>
    <w:rsid w:val="00205E7D"/>
    <w:rsid w:val="00207EDF"/>
    <w:rsid w:val="00210B7A"/>
    <w:rsid w:val="0021116E"/>
    <w:rsid w:val="0021275B"/>
    <w:rsid w:val="002220FD"/>
    <w:rsid w:val="0023519E"/>
    <w:rsid w:val="00240EE8"/>
    <w:rsid w:val="00241076"/>
    <w:rsid w:val="0024209A"/>
    <w:rsid w:val="00244598"/>
    <w:rsid w:val="00247C71"/>
    <w:rsid w:val="00251A2A"/>
    <w:rsid w:val="00251AEC"/>
    <w:rsid w:val="00256D80"/>
    <w:rsid w:val="00256F58"/>
    <w:rsid w:val="00260766"/>
    <w:rsid w:val="002636EB"/>
    <w:rsid w:val="002723AF"/>
    <w:rsid w:val="00272961"/>
    <w:rsid w:val="002773EA"/>
    <w:rsid w:val="00277F2F"/>
    <w:rsid w:val="002845B6"/>
    <w:rsid w:val="00284979"/>
    <w:rsid w:val="00284FE2"/>
    <w:rsid w:val="002B0D45"/>
    <w:rsid w:val="002C4E23"/>
    <w:rsid w:val="002E512E"/>
    <w:rsid w:val="002E7D70"/>
    <w:rsid w:val="002F03BE"/>
    <w:rsid w:val="002F0AF2"/>
    <w:rsid w:val="002F4C59"/>
    <w:rsid w:val="002F5868"/>
    <w:rsid w:val="0030265C"/>
    <w:rsid w:val="00303165"/>
    <w:rsid w:val="00313611"/>
    <w:rsid w:val="00313845"/>
    <w:rsid w:val="00323B58"/>
    <w:rsid w:val="0032504E"/>
    <w:rsid w:val="00330923"/>
    <w:rsid w:val="00333FAC"/>
    <w:rsid w:val="00343B71"/>
    <w:rsid w:val="00354F33"/>
    <w:rsid w:val="00362D78"/>
    <w:rsid w:val="00373606"/>
    <w:rsid w:val="0037520E"/>
    <w:rsid w:val="003823AA"/>
    <w:rsid w:val="00387C5E"/>
    <w:rsid w:val="003A1E66"/>
    <w:rsid w:val="003B4C44"/>
    <w:rsid w:val="003B5495"/>
    <w:rsid w:val="003D3C59"/>
    <w:rsid w:val="003E56BE"/>
    <w:rsid w:val="003F3C5C"/>
    <w:rsid w:val="00401C59"/>
    <w:rsid w:val="00404B4B"/>
    <w:rsid w:val="00406FDB"/>
    <w:rsid w:val="004074F3"/>
    <w:rsid w:val="00411584"/>
    <w:rsid w:val="00413776"/>
    <w:rsid w:val="00413945"/>
    <w:rsid w:val="00413FB8"/>
    <w:rsid w:val="004202F2"/>
    <w:rsid w:val="004213EC"/>
    <w:rsid w:val="004226E8"/>
    <w:rsid w:val="00435E16"/>
    <w:rsid w:val="004367D2"/>
    <w:rsid w:val="004373FE"/>
    <w:rsid w:val="0044612F"/>
    <w:rsid w:val="00456DD7"/>
    <w:rsid w:val="004576F8"/>
    <w:rsid w:val="00460869"/>
    <w:rsid w:val="00465330"/>
    <w:rsid w:val="004674E1"/>
    <w:rsid w:val="00472A76"/>
    <w:rsid w:val="00474257"/>
    <w:rsid w:val="00475492"/>
    <w:rsid w:val="00475B53"/>
    <w:rsid w:val="00475B5C"/>
    <w:rsid w:val="004902A3"/>
    <w:rsid w:val="004A7180"/>
    <w:rsid w:val="004B035A"/>
    <w:rsid w:val="004B6598"/>
    <w:rsid w:val="004C611A"/>
    <w:rsid w:val="004D1968"/>
    <w:rsid w:val="004F0C23"/>
    <w:rsid w:val="004F25CC"/>
    <w:rsid w:val="004F26D8"/>
    <w:rsid w:val="00504513"/>
    <w:rsid w:val="00505AE9"/>
    <w:rsid w:val="0050726F"/>
    <w:rsid w:val="005173B0"/>
    <w:rsid w:val="005249D1"/>
    <w:rsid w:val="00531397"/>
    <w:rsid w:val="005321EB"/>
    <w:rsid w:val="0054015E"/>
    <w:rsid w:val="00541662"/>
    <w:rsid w:val="00547EF1"/>
    <w:rsid w:val="0055277F"/>
    <w:rsid w:val="00564D56"/>
    <w:rsid w:val="005658B2"/>
    <w:rsid w:val="00576CC5"/>
    <w:rsid w:val="00577C61"/>
    <w:rsid w:val="00581D06"/>
    <w:rsid w:val="00587C47"/>
    <w:rsid w:val="00596FF7"/>
    <w:rsid w:val="005A7EC2"/>
    <w:rsid w:val="005D2283"/>
    <w:rsid w:val="005E2254"/>
    <w:rsid w:val="005E74D9"/>
    <w:rsid w:val="005F5262"/>
    <w:rsid w:val="005F75F7"/>
    <w:rsid w:val="006005D3"/>
    <w:rsid w:val="0061437F"/>
    <w:rsid w:val="00614A86"/>
    <w:rsid w:val="006167D3"/>
    <w:rsid w:val="00621F31"/>
    <w:rsid w:val="00623F3E"/>
    <w:rsid w:val="00625ABC"/>
    <w:rsid w:val="006274FE"/>
    <w:rsid w:val="00631077"/>
    <w:rsid w:val="006326DE"/>
    <w:rsid w:val="00633235"/>
    <w:rsid w:val="00634E65"/>
    <w:rsid w:val="0063663A"/>
    <w:rsid w:val="00641C98"/>
    <w:rsid w:val="00643539"/>
    <w:rsid w:val="00655E09"/>
    <w:rsid w:val="00657D53"/>
    <w:rsid w:val="00660116"/>
    <w:rsid w:val="00672D93"/>
    <w:rsid w:val="00676C0E"/>
    <w:rsid w:val="00687700"/>
    <w:rsid w:val="0069024D"/>
    <w:rsid w:val="006A084B"/>
    <w:rsid w:val="006B29C3"/>
    <w:rsid w:val="006B7DA4"/>
    <w:rsid w:val="006C080B"/>
    <w:rsid w:val="006C1C40"/>
    <w:rsid w:val="006C3CC8"/>
    <w:rsid w:val="006D1FCE"/>
    <w:rsid w:val="006D2571"/>
    <w:rsid w:val="006E205A"/>
    <w:rsid w:val="006F3FD6"/>
    <w:rsid w:val="006F69FB"/>
    <w:rsid w:val="006F6F6C"/>
    <w:rsid w:val="00700116"/>
    <w:rsid w:val="007041F8"/>
    <w:rsid w:val="00705484"/>
    <w:rsid w:val="00705DFE"/>
    <w:rsid w:val="00710CA5"/>
    <w:rsid w:val="00714B1E"/>
    <w:rsid w:val="00715948"/>
    <w:rsid w:val="007420D7"/>
    <w:rsid w:val="0074519A"/>
    <w:rsid w:val="007537E5"/>
    <w:rsid w:val="00754BB3"/>
    <w:rsid w:val="007578A6"/>
    <w:rsid w:val="00761C22"/>
    <w:rsid w:val="00777BE2"/>
    <w:rsid w:val="007809CF"/>
    <w:rsid w:val="007856A8"/>
    <w:rsid w:val="00787A0C"/>
    <w:rsid w:val="00790F89"/>
    <w:rsid w:val="00796CB5"/>
    <w:rsid w:val="007A0B08"/>
    <w:rsid w:val="007A2343"/>
    <w:rsid w:val="007C3318"/>
    <w:rsid w:val="007C4EE3"/>
    <w:rsid w:val="007C654E"/>
    <w:rsid w:val="007D2706"/>
    <w:rsid w:val="007F4DE7"/>
    <w:rsid w:val="007F5A22"/>
    <w:rsid w:val="00803A42"/>
    <w:rsid w:val="008135C1"/>
    <w:rsid w:val="00813F48"/>
    <w:rsid w:val="00835697"/>
    <w:rsid w:val="008369DD"/>
    <w:rsid w:val="008420DB"/>
    <w:rsid w:val="008422B9"/>
    <w:rsid w:val="008507D7"/>
    <w:rsid w:val="00861FFA"/>
    <w:rsid w:val="00871AC2"/>
    <w:rsid w:val="00890BD4"/>
    <w:rsid w:val="008A11D4"/>
    <w:rsid w:val="008A6BCC"/>
    <w:rsid w:val="008B5742"/>
    <w:rsid w:val="008D0C83"/>
    <w:rsid w:val="008D30B3"/>
    <w:rsid w:val="008D406C"/>
    <w:rsid w:val="008D43DB"/>
    <w:rsid w:val="008D55F6"/>
    <w:rsid w:val="008E14BB"/>
    <w:rsid w:val="008E1F74"/>
    <w:rsid w:val="008E41A1"/>
    <w:rsid w:val="008E41A3"/>
    <w:rsid w:val="008E618F"/>
    <w:rsid w:val="008E6AAE"/>
    <w:rsid w:val="00900F48"/>
    <w:rsid w:val="009019FA"/>
    <w:rsid w:val="00902A56"/>
    <w:rsid w:val="009104D8"/>
    <w:rsid w:val="00910980"/>
    <w:rsid w:val="009158D8"/>
    <w:rsid w:val="00922165"/>
    <w:rsid w:val="009266BF"/>
    <w:rsid w:val="00933273"/>
    <w:rsid w:val="00936766"/>
    <w:rsid w:val="0094423D"/>
    <w:rsid w:val="00946498"/>
    <w:rsid w:val="00963D21"/>
    <w:rsid w:val="009641D0"/>
    <w:rsid w:val="00967AE9"/>
    <w:rsid w:val="009713B7"/>
    <w:rsid w:val="009836AC"/>
    <w:rsid w:val="00985DEF"/>
    <w:rsid w:val="00994D07"/>
    <w:rsid w:val="009B324B"/>
    <w:rsid w:val="009B3AA6"/>
    <w:rsid w:val="009C1B16"/>
    <w:rsid w:val="009C2BFB"/>
    <w:rsid w:val="009C4336"/>
    <w:rsid w:val="009C60B0"/>
    <w:rsid w:val="009D125C"/>
    <w:rsid w:val="009D4ADA"/>
    <w:rsid w:val="009E2311"/>
    <w:rsid w:val="009E3AB2"/>
    <w:rsid w:val="009E447F"/>
    <w:rsid w:val="009E602F"/>
    <w:rsid w:val="009E6D8C"/>
    <w:rsid w:val="009F1484"/>
    <w:rsid w:val="009F3E3F"/>
    <w:rsid w:val="00A05F38"/>
    <w:rsid w:val="00A06AFE"/>
    <w:rsid w:val="00A13246"/>
    <w:rsid w:val="00A22590"/>
    <w:rsid w:val="00A23593"/>
    <w:rsid w:val="00A26431"/>
    <w:rsid w:val="00A42C0C"/>
    <w:rsid w:val="00A42C84"/>
    <w:rsid w:val="00A43353"/>
    <w:rsid w:val="00A43E8C"/>
    <w:rsid w:val="00A53086"/>
    <w:rsid w:val="00A618D5"/>
    <w:rsid w:val="00A66C0B"/>
    <w:rsid w:val="00A7508E"/>
    <w:rsid w:val="00A75ED5"/>
    <w:rsid w:val="00A80C60"/>
    <w:rsid w:val="00A82302"/>
    <w:rsid w:val="00A93078"/>
    <w:rsid w:val="00AA04AD"/>
    <w:rsid w:val="00AA0EB8"/>
    <w:rsid w:val="00AA4C50"/>
    <w:rsid w:val="00AB5E46"/>
    <w:rsid w:val="00AB672E"/>
    <w:rsid w:val="00AC1070"/>
    <w:rsid w:val="00AC43F3"/>
    <w:rsid w:val="00AC5D86"/>
    <w:rsid w:val="00AD026E"/>
    <w:rsid w:val="00AD06F7"/>
    <w:rsid w:val="00AD5998"/>
    <w:rsid w:val="00AE7E11"/>
    <w:rsid w:val="00B06C7B"/>
    <w:rsid w:val="00B13066"/>
    <w:rsid w:val="00B15C95"/>
    <w:rsid w:val="00B23196"/>
    <w:rsid w:val="00B26FEA"/>
    <w:rsid w:val="00B359B0"/>
    <w:rsid w:val="00B42772"/>
    <w:rsid w:val="00B533EE"/>
    <w:rsid w:val="00B5536D"/>
    <w:rsid w:val="00B62269"/>
    <w:rsid w:val="00B772DD"/>
    <w:rsid w:val="00B77F44"/>
    <w:rsid w:val="00B8068A"/>
    <w:rsid w:val="00B91087"/>
    <w:rsid w:val="00B94114"/>
    <w:rsid w:val="00BA26E0"/>
    <w:rsid w:val="00BA6A8D"/>
    <w:rsid w:val="00BB1026"/>
    <w:rsid w:val="00BB19B7"/>
    <w:rsid w:val="00BB2E63"/>
    <w:rsid w:val="00BB66E9"/>
    <w:rsid w:val="00BC01F8"/>
    <w:rsid w:val="00BC209D"/>
    <w:rsid w:val="00BC7E1E"/>
    <w:rsid w:val="00BD0AAC"/>
    <w:rsid w:val="00BD1B6C"/>
    <w:rsid w:val="00BE0D66"/>
    <w:rsid w:val="00BE5CDD"/>
    <w:rsid w:val="00BF233E"/>
    <w:rsid w:val="00BF697F"/>
    <w:rsid w:val="00C00C86"/>
    <w:rsid w:val="00C02B0B"/>
    <w:rsid w:val="00C05D3E"/>
    <w:rsid w:val="00C07300"/>
    <w:rsid w:val="00C11FBE"/>
    <w:rsid w:val="00C15D4E"/>
    <w:rsid w:val="00C168AA"/>
    <w:rsid w:val="00C27BE3"/>
    <w:rsid w:val="00C33409"/>
    <w:rsid w:val="00C3650B"/>
    <w:rsid w:val="00C373F7"/>
    <w:rsid w:val="00C41670"/>
    <w:rsid w:val="00C425B2"/>
    <w:rsid w:val="00C42CB4"/>
    <w:rsid w:val="00C5329D"/>
    <w:rsid w:val="00C54916"/>
    <w:rsid w:val="00C5711F"/>
    <w:rsid w:val="00C63B0F"/>
    <w:rsid w:val="00C666B1"/>
    <w:rsid w:val="00C6753C"/>
    <w:rsid w:val="00C76FE4"/>
    <w:rsid w:val="00C81D6D"/>
    <w:rsid w:val="00C83408"/>
    <w:rsid w:val="00C90F54"/>
    <w:rsid w:val="00C9722F"/>
    <w:rsid w:val="00CA005F"/>
    <w:rsid w:val="00CB750C"/>
    <w:rsid w:val="00CC0DCA"/>
    <w:rsid w:val="00CC229B"/>
    <w:rsid w:val="00CC31FB"/>
    <w:rsid w:val="00CD04A5"/>
    <w:rsid w:val="00CD5EC6"/>
    <w:rsid w:val="00CE01A7"/>
    <w:rsid w:val="00CE6777"/>
    <w:rsid w:val="00CF4840"/>
    <w:rsid w:val="00CF4F91"/>
    <w:rsid w:val="00D01B35"/>
    <w:rsid w:val="00D0210A"/>
    <w:rsid w:val="00D06E44"/>
    <w:rsid w:val="00D0747A"/>
    <w:rsid w:val="00D11EC1"/>
    <w:rsid w:val="00D12589"/>
    <w:rsid w:val="00D13982"/>
    <w:rsid w:val="00D1702F"/>
    <w:rsid w:val="00D23081"/>
    <w:rsid w:val="00D33FFB"/>
    <w:rsid w:val="00D360CB"/>
    <w:rsid w:val="00D372BA"/>
    <w:rsid w:val="00D37976"/>
    <w:rsid w:val="00D42DE1"/>
    <w:rsid w:val="00D43DFA"/>
    <w:rsid w:val="00D44A57"/>
    <w:rsid w:val="00D45784"/>
    <w:rsid w:val="00D464DF"/>
    <w:rsid w:val="00D46F9B"/>
    <w:rsid w:val="00D4745F"/>
    <w:rsid w:val="00D47E53"/>
    <w:rsid w:val="00D55A02"/>
    <w:rsid w:val="00D57736"/>
    <w:rsid w:val="00D57754"/>
    <w:rsid w:val="00D77F79"/>
    <w:rsid w:val="00D800A8"/>
    <w:rsid w:val="00D80162"/>
    <w:rsid w:val="00D80A0E"/>
    <w:rsid w:val="00D8124E"/>
    <w:rsid w:val="00D84F08"/>
    <w:rsid w:val="00D92E25"/>
    <w:rsid w:val="00DB78A7"/>
    <w:rsid w:val="00DC1B79"/>
    <w:rsid w:val="00DD3A0E"/>
    <w:rsid w:val="00DD435D"/>
    <w:rsid w:val="00DD49E6"/>
    <w:rsid w:val="00DD5B42"/>
    <w:rsid w:val="00DE2E38"/>
    <w:rsid w:val="00DE4D85"/>
    <w:rsid w:val="00E01735"/>
    <w:rsid w:val="00E0191B"/>
    <w:rsid w:val="00E023CF"/>
    <w:rsid w:val="00E029DA"/>
    <w:rsid w:val="00E120C8"/>
    <w:rsid w:val="00E12138"/>
    <w:rsid w:val="00E14DDA"/>
    <w:rsid w:val="00E209A2"/>
    <w:rsid w:val="00E27772"/>
    <w:rsid w:val="00E4174C"/>
    <w:rsid w:val="00E5051B"/>
    <w:rsid w:val="00E574D6"/>
    <w:rsid w:val="00E61AD6"/>
    <w:rsid w:val="00E64124"/>
    <w:rsid w:val="00E707C4"/>
    <w:rsid w:val="00E7420E"/>
    <w:rsid w:val="00E745FA"/>
    <w:rsid w:val="00E75D4F"/>
    <w:rsid w:val="00E76173"/>
    <w:rsid w:val="00E81484"/>
    <w:rsid w:val="00E82348"/>
    <w:rsid w:val="00E8427D"/>
    <w:rsid w:val="00E90AC0"/>
    <w:rsid w:val="00EA1184"/>
    <w:rsid w:val="00EA174F"/>
    <w:rsid w:val="00EA2DA3"/>
    <w:rsid w:val="00EA66A5"/>
    <w:rsid w:val="00EB0F47"/>
    <w:rsid w:val="00EC3272"/>
    <w:rsid w:val="00EC4020"/>
    <w:rsid w:val="00EC5099"/>
    <w:rsid w:val="00EC54E3"/>
    <w:rsid w:val="00ED0181"/>
    <w:rsid w:val="00ED667C"/>
    <w:rsid w:val="00EE02D6"/>
    <w:rsid w:val="00EE1CBF"/>
    <w:rsid w:val="00EF2D14"/>
    <w:rsid w:val="00EF31D9"/>
    <w:rsid w:val="00EF57DF"/>
    <w:rsid w:val="00F06241"/>
    <w:rsid w:val="00F1221E"/>
    <w:rsid w:val="00F127C4"/>
    <w:rsid w:val="00F14C9B"/>
    <w:rsid w:val="00F15A72"/>
    <w:rsid w:val="00F21165"/>
    <w:rsid w:val="00F22C6F"/>
    <w:rsid w:val="00F32B69"/>
    <w:rsid w:val="00F340AE"/>
    <w:rsid w:val="00F411C6"/>
    <w:rsid w:val="00F85987"/>
    <w:rsid w:val="00F92439"/>
    <w:rsid w:val="00F966E2"/>
    <w:rsid w:val="00FA284D"/>
    <w:rsid w:val="00FA5B18"/>
    <w:rsid w:val="00FB1076"/>
    <w:rsid w:val="00FB28FC"/>
    <w:rsid w:val="00FC05FC"/>
    <w:rsid w:val="00FC0612"/>
    <w:rsid w:val="00FC21B7"/>
    <w:rsid w:val="00FC57A8"/>
    <w:rsid w:val="00FC5D80"/>
    <w:rsid w:val="00FD026F"/>
    <w:rsid w:val="00FD42AF"/>
    <w:rsid w:val="00FD4830"/>
    <w:rsid w:val="00FE115E"/>
    <w:rsid w:val="00FE6448"/>
    <w:rsid w:val="00FF5BA4"/>
    <w:rsid w:val="00FF74A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89D3D"/>
  <w15:chartTrackingRefBased/>
  <w15:docId w15:val="{E9BF92BA-06E7-497C-AFDA-5C7DA02C3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02F"/>
    <w:pPr>
      <w:spacing w:after="0" w:line="240" w:lineRule="auto"/>
    </w:pPr>
    <w:rPr>
      <w:rFonts w:ascii="Times New Roman" w:eastAsia="Times New Roman" w:hAnsi="Times New Roman" w:cs="Times New Roman"/>
      <w:sz w:val="24"/>
      <w:szCs w:val="24"/>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07528C"/>
    <w:rPr>
      <w:color w:val="0563C1" w:themeColor="hyperlink"/>
      <w:u w:val="single"/>
    </w:rPr>
  </w:style>
  <w:style w:type="paragraph" w:styleId="Commentaire">
    <w:name w:val="annotation text"/>
    <w:basedOn w:val="Normal"/>
    <w:link w:val="CommentaireCar1"/>
    <w:uiPriority w:val="99"/>
    <w:unhideWhenUsed/>
    <w:qFormat/>
    <w:rsid w:val="0007528C"/>
  </w:style>
  <w:style w:type="character" w:customStyle="1" w:styleId="CommentaireCar">
    <w:name w:val="Commentaire Car"/>
    <w:basedOn w:val="Policepardfaut"/>
    <w:uiPriority w:val="99"/>
    <w:semiHidden/>
    <w:rsid w:val="0007528C"/>
    <w:rPr>
      <w:rFonts w:ascii="Times New Roman" w:eastAsia="Times New Roman" w:hAnsi="Times New Roman" w:cs="Times New Roman"/>
      <w:sz w:val="20"/>
      <w:szCs w:val="20"/>
      <w:lang w:eastAsia="zh-CN"/>
    </w:rPr>
  </w:style>
  <w:style w:type="character" w:styleId="Marquedecommentaire">
    <w:name w:val="annotation reference"/>
    <w:basedOn w:val="Policepardfaut"/>
    <w:uiPriority w:val="99"/>
    <w:semiHidden/>
    <w:unhideWhenUsed/>
    <w:qFormat/>
    <w:rsid w:val="0007528C"/>
    <w:rPr>
      <w:sz w:val="16"/>
      <w:szCs w:val="16"/>
    </w:rPr>
  </w:style>
  <w:style w:type="character" w:customStyle="1" w:styleId="surlignage">
    <w:name w:val="surlignage"/>
    <w:qFormat/>
    <w:rsid w:val="0007528C"/>
  </w:style>
  <w:style w:type="character" w:customStyle="1" w:styleId="CommentaireCar1">
    <w:name w:val="Commentaire Car1"/>
    <w:basedOn w:val="Policepardfaut"/>
    <w:link w:val="Commentaire"/>
    <w:uiPriority w:val="99"/>
    <w:rsid w:val="0007528C"/>
    <w:rPr>
      <w:rFonts w:ascii="Times New Roman" w:eastAsia="Times New Roman" w:hAnsi="Times New Roman" w:cs="Times New Roman"/>
      <w:sz w:val="24"/>
      <w:szCs w:val="24"/>
      <w:lang w:eastAsia="zh-CN"/>
    </w:rPr>
  </w:style>
  <w:style w:type="paragraph" w:styleId="Textedebulles">
    <w:name w:val="Balloon Text"/>
    <w:basedOn w:val="Normal"/>
    <w:link w:val="TextedebullesCar"/>
    <w:uiPriority w:val="99"/>
    <w:semiHidden/>
    <w:unhideWhenUsed/>
    <w:rsid w:val="0007528C"/>
    <w:rPr>
      <w:rFonts w:ascii="Segoe UI" w:hAnsi="Segoe UI" w:cs="Segoe UI"/>
      <w:sz w:val="18"/>
      <w:szCs w:val="18"/>
    </w:rPr>
  </w:style>
  <w:style w:type="character" w:customStyle="1" w:styleId="TextedebullesCar">
    <w:name w:val="Texte de bulles Car"/>
    <w:basedOn w:val="Policepardfaut"/>
    <w:link w:val="Textedebulles"/>
    <w:uiPriority w:val="99"/>
    <w:semiHidden/>
    <w:rsid w:val="0007528C"/>
    <w:rPr>
      <w:rFonts w:ascii="Segoe UI" w:eastAsia="Times New Roman" w:hAnsi="Segoe UI" w:cs="Segoe UI"/>
      <w:sz w:val="18"/>
      <w:szCs w:val="18"/>
      <w:lang w:eastAsia="zh-CN"/>
    </w:rPr>
  </w:style>
  <w:style w:type="paragraph" w:styleId="Objetducommentaire">
    <w:name w:val="annotation subject"/>
    <w:basedOn w:val="Commentaire"/>
    <w:next w:val="Commentaire"/>
    <w:link w:val="ObjetducommentaireCar"/>
    <w:uiPriority w:val="99"/>
    <w:semiHidden/>
    <w:unhideWhenUsed/>
    <w:rsid w:val="00657D53"/>
    <w:rPr>
      <w:b/>
      <w:bCs/>
      <w:sz w:val="20"/>
      <w:szCs w:val="20"/>
    </w:rPr>
  </w:style>
  <w:style w:type="character" w:customStyle="1" w:styleId="ObjetducommentaireCar">
    <w:name w:val="Objet du commentaire Car"/>
    <w:basedOn w:val="CommentaireCar1"/>
    <w:link w:val="Objetducommentaire"/>
    <w:uiPriority w:val="99"/>
    <w:semiHidden/>
    <w:rsid w:val="00657D53"/>
    <w:rPr>
      <w:rFonts w:ascii="Times New Roman" w:eastAsia="Times New Roman" w:hAnsi="Times New Roman" w:cs="Times New Roman"/>
      <w:b/>
      <w:bCs/>
      <w:sz w:val="20"/>
      <w:szCs w:val="20"/>
      <w:lang w:eastAsia="zh-CN"/>
    </w:rPr>
  </w:style>
  <w:style w:type="paragraph" w:styleId="NormalWeb">
    <w:name w:val="Normal (Web)"/>
    <w:basedOn w:val="Normal"/>
    <w:uiPriority w:val="99"/>
    <w:unhideWhenUsed/>
    <w:rsid w:val="00657D53"/>
    <w:pPr>
      <w:spacing w:before="100" w:beforeAutospacing="1" w:after="100" w:afterAutospacing="1"/>
    </w:pPr>
    <w:rPr>
      <w:lang w:eastAsia="fr-FR"/>
    </w:rPr>
  </w:style>
  <w:style w:type="character" w:customStyle="1" w:styleId="markedcontent">
    <w:name w:val="markedcontent"/>
    <w:basedOn w:val="Policepardfaut"/>
    <w:rsid w:val="001C516B"/>
  </w:style>
  <w:style w:type="paragraph" w:styleId="Paragraphedeliste">
    <w:name w:val="List Paragraph"/>
    <w:basedOn w:val="Normal"/>
    <w:uiPriority w:val="34"/>
    <w:qFormat/>
    <w:rsid w:val="00AA04AD"/>
    <w:pPr>
      <w:suppressAutoHyphens/>
      <w:ind w:left="720"/>
      <w:contextualSpacing/>
    </w:pPr>
  </w:style>
  <w:style w:type="table" w:styleId="Grilledutableau">
    <w:name w:val="Table Grid"/>
    <w:basedOn w:val="TableauNormal"/>
    <w:uiPriority w:val="39"/>
    <w:rsid w:val="0099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705DFE"/>
    <w:pPr>
      <w:tabs>
        <w:tab w:val="center" w:pos="4536"/>
        <w:tab w:val="right" w:pos="9072"/>
      </w:tabs>
    </w:pPr>
  </w:style>
  <w:style w:type="character" w:customStyle="1" w:styleId="En-tteCar">
    <w:name w:val="En-tête Car"/>
    <w:basedOn w:val="Policepardfaut"/>
    <w:link w:val="En-tte"/>
    <w:uiPriority w:val="99"/>
    <w:rsid w:val="00705DFE"/>
    <w:rPr>
      <w:rFonts w:ascii="Times New Roman" w:eastAsia="Times New Roman" w:hAnsi="Times New Roman" w:cs="Times New Roman"/>
      <w:sz w:val="24"/>
      <w:szCs w:val="24"/>
      <w:lang w:eastAsia="zh-CN"/>
    </w:rPr>
  </w:style>
  <w:style w:type="paragraph" w:styleId="Pieddepage">
    <w:name w:val="footer"/>
    <w:basedOn w:val="Normal"/>
    <w:link w:val="PieddepageCar"/>
    <w:uiPriority w:val="99"/>
    <w:unhideWhenUsed/>
    <w:rsid w:val="00705DFE"/>
    <w:pPr>
      <w:tabs>
        <w:tab w:val="center" w:pos="4536"/>
        <w:tab w:val="right" w:pos="9072"/>
      </w:tabs>
    </w:pPr>
  </w:style>
  <w:style w:type="character" w:customStyle="1" w:styleId="PieddepageCar">
    <w:name w:val="Pied de page Car"/>
    <w:basedOn w:val="Policepardfaut"/>
    <w:link w:val="Pieddepage"/>
    <w:uiPriority w:val="99"/>
    <w:rsid w:val="00705DFE"/>
    <w:rPr>
      <w:rFonts w:ascii="Times New Roman" w:eastAsia="Times New Roman" w:hAnsi="Times New Roman" w:cs="Times New Roman"/>
      <w:sz w:val="24"/>
      <w:szCs w:val="24"/>
      <w:lang w:eastAsia="zh-CN"/>
    </w:rPr>
  </w:style>
  <w:style w:type="paragraph" w:styleId="Rvision">
    <w:name w:val="Revision"/>
    <w:hidden/>
    <w:uiPriority w:val="99"/>
    <w:semiHidden/>
    <w:rsid w:val="00DC1B79"/>
    <w:pPr>
      <w:spacing w:after="0" w:line="240" w:lineRule="auto"/>
    </w:pPr>
    <w:rPr>
      <w:rFonts w:ascii="Times New Roman" w:eastAsia="Times New Roman" w:hAnsi="Times New Roman" w:cs="Times New Roman"/>
      <w:sz w:val="24"/>
      <w:szCs w:val="24"/>
      <w:lang w:eastAsia="zh-CN"/>
    </w:rPr>
  </w:style>
  <w:style w:type="character" w:styleId="Accentuation">
    <w:name w:val="Emphasis"/>
    <w:basedOn w:val="Policepardfaut"/>
    <w:uiPriority w:val="20"/>
    <w:qFormat/>
    <w:rsid w:val="00676C0E"/>
    <w:rPr>
      <w:i/>
      <w:iCs/>
    </w:rPr>
  </w:style>
  <w:style w:type="paragraph" w:customStyle="1" w:styleId="Default">
    <w:name w:val="Default"/>
    <w:rsid w:val="008A11D4"/>
    <w:pPr>
      <w:autoSpaceDE w:val="0"/>
      <w:autoSpaceDN w:val="0"/>
      <w:adjustRightInd w:val="0"/>
      <w:spacing w:after="0" w:line="240" w:lineRule="auto"/>
    </w:pPr>
    <w:rPr>
      <w:rFonts w:ascii="Calibri" w:hAnsi="Calibri" w:cs="Calibri"/>
      <w:color w:val="000000"/>
      <w:sz w:val="24"/>
      <w:szCs w:val="24"/>
    </w:rPr>
  </w:style>
  <w:style w:type="paragraph" w:styleId="Notedebasdepage">
    <w:name w:val="footnote text"/>
    <w:basedOn w:val="Normal"/>
    <w:link w:val="NotedebasdepageCar"/>
    <w:uiPriority w:val="99"/>
    <w:semiHidden/>
    <w:unhideWhenUsed/>
    <w:rsid w:val="00DD49E6"/>
    <w:rPr>
      <w:sz w:val="20"/>
      <w:szCs w:val="20"/>
    </w:rPr>
  </w:style>
  <w:style w:type="character" w:customStyle="1" w:styleId="NotedebasdepageCar">
    <w:name w:val="Note de bas de page Car"/>
    <w:basedOn w:val="Policepardfaut"/>
    <w:link w:val="Notedebasdepage"/>
    <w:uiPriority w:val="99"/>
    <w:semiHidden/>
    <w:rsid w:val="00DD49E6"/>
    <w:rPr>
      <w:rFonts w:ascii="Times New Roman" w:eastAsia="Times New Roman" w:hAnsi="Times New Roman" w:cs="Times New Roman"/>
      <w:sz w:val="20"/>
      <w:szCs w:val="20"/>
      <w:lang w:eastAsia="zh-CN"/>
    </w:rPr>
  </w:style>
  <w:style w:type="character" w:styleId="Appelnotedebasdep">
    <w:name w:val="footnote reference"/>
    <w:basedOn w:val="Policepardfaut"/>
    <w:uiPriority w:val="99"/>
    <w:semiHidden/>
    <w:unhideWhenUsed/>
    <w:rsid w:val="00DD49E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3598962">
      <w:bodyDiv w:val="1"/>
      <w:marLeft w:val="0"/>
      <w:marRight w:val="0"/>
      <w:marTop w:val="0"/>
      <w:marBottom w:val="0"/>
      <w:divBdr>
        <w:top w:val="none" w:sz="0" w:space="0" w:color="auto"/>
        <w:left w:val="none" w:sz="0" w:space="0" w:color="auto"/>
        <w:bottom w:val="none" w:sz="0" w:space="0" w:color="auto"/>
        <w:right w:val="none" w:sz="0" w:space="0" w:color="auto"/>
      </w:divBdr>
    </w:div>
    <w:div w:id="838231978">
      <w:bodyDiv w:val="1"/>
      <w:marLeft w:val="0"/>
      <w:marRight w:val="0"/>
      <w:marTop w:val="0"/>
      <w:marBottom w:val="0"/>
      <w:divBdr>
        <w:top w:val="none" w:sz="0" w:space="0" w:color="auto"/>
        <w:left w:val="none" w:sz="0" w:space="0" w:color="auto"/>
        <w:bottom w:val="none" w:sz="0" w:space="0" w:color="auto"/>
        <w:right w:val="none" w:sz="0" w:space="0" w:color="auto"/>
      </w:divBdr>
    </w:div>
    <w:div w:id="1115102295">
      <w:bodyDiv w:val="1"/>
      <w:marLeft w:val="0"/>
      <w:marRight w:val="0"/>
      <w:marTop w:val="0"/>
      <w:marBottom w:val="0"/>
      <w:divBdr>
        <w:top w:val="none" w:sz="0" w:space="0" w:color="auto"/>
        <w:left w:val="none" w:sz="0" w:space="0" w:color="auto"/>
        <w:bottom w:val="none" w:sz="0" w:space="0" w:color="auto"/>
        <w:right w:val="none" w:sz="0" w:space="0" w:color="auto"/>
      </w:divBdr>
    </w:div>
    <w:div w:id="1237859715">
      <w:bodyDiv w:val="1"/>
      <w:marLeft w:val="0"/>
      <w:marRight w:val="0"/>
      <w:marTop w:val="0"/>
      <w:marBottom w:val="0"/>
      <w:divBdr>
        <w:top w:val="none" w:sz="0" w:space="0" w:color="auto"/>
        <w:left w:val="none" w:sz="0" w:space="0" w:color="auto"/>
        <w:bottom w:val="none" w:sz="0" w:space="0" w:color="auto"/>
        <w:right w:val="none" w:sz="0" w:space="0" w:color="auto"/>
      </w:divBdr>
    </w:div>
    <w:div w:id="1305621455">
      <w:bodyDiv w:val="1"/>
      <w:marLeft w:val="0"/>
      <w:marRight w:val="0"/>
      <w:marTop w:val="0"/>
      <w:marBottom w:val="0"/>
      <w:divBdr>
        <w:top w:val="none" w:sz="0" w:space="0" w:color="auto"/>
        <w:left w:val="none" w:sz="0" w:space="0" w:color="auto"/>
        <w:bottom w:val="none" w:sz="0" w:space="0" w:color="auto"/>
        <w:right w:val="none" w:sz="0" w:space="0" w:color="auto"/>
      </w:divBdr>
    </w:div>
    <w:div w:id="145432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968185-3199-4636-B9DB-2ED19E82F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6</Pages>
  <Words>2114</Words>
  <Characters>11627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MTES</Company>
  <LinksUpToDate>false</LinksUpToDate>
  <CharactersWithSpaces>13714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MOIZO Juliette</dc:creator>
  <cp:keywords/>
  <dc:description/>
  <cp:lastModifiedBy>MOIZO Juliette</cp:lastModifiedBy>
  <cp:revision>11</cp:revision>
  <dcterms:created xsi:type="dcterms:W3CDTF">2025-02-04T13:10:00Z</dcterms:created>
  <dcterms:modified xsi:type="dcterms:W3CDTF">2025-02-12T17:40:00Z</dcterms:modified>
</cp:coreProperties>
</file>