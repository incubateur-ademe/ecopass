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1527"/>
        <w:gridCol w:w="968"/>
        <w:gridCol w:w="1487"/>
      </w:tblGrid>
      <w:tr w:rsidR="00A14553" w14:paraId="7000D72D" w14:textId="77777777">
        <w:trPr>
          <w:cantSplit/>
        </w:trPr>
        <w:tc>
          <w:tcPr>
            <w:tcW w:w="3982" w:type="dxa"/>
            <w:gridSpan w:val="3"/>
            <w:shd w:val="clear" w:color="auto" w:fill="auto"/>
          </w:tcPr>
          <w:p w14:paraId="614A0724" w14:textId="77777777" w:rsidR="00A14553" w:rsidRDefault="003B7692">
            <w:pPr>
              <w:pStyle w:val="SNREPUBLIQUE"/>
            </w:pPr>
            <w:r>
              <w:t>RÉPUBLIQUE FRANÇAISE</w:t>
            </w:r>
          </w:p>
        </w:tc>
      </w:tr>
      <w:tr w:rsidR="00A14553" w14:paraId="2094E6A1" w14:textId="77777777">
        <w:trPr>
          <w:cantSplit/>
          <w:trHeight w:hRule="exact" w:val="113"/>
        </w:trPr>
        <w:tc>
          <w:tcPr>
            <w:tcW w:w="1527" w:type="dxa"/>
            <w:shd w:val="clear" w:color="auto" w:fill="auto"/>
          </w:tcPr>
          <w:p w14:paraId="6B4BD726" w14:textId="77777777" w:rsidR="00A14553" w:rsidRDefault="00A14553">
            <w:pPr>
              <w:snapToGrid w:val="0"/>
              <w:rPr>
                <w:rFonts w:cs="Tahoma"/>
              </w:rPr>
            </w:pPr>
          </w:p>
        </w:tc>
        <w:tc>
          <w:tcPr>
            <w:tcW w:w="968" w:type="dxa"/>
            <w:tcBorders>
              <w:bottom w:val="single" w:sz="1" w:space="0" w:color="000000"/>
            </w:tcBorders>
            <w:shd w:val="clear" w:color="auto" w:fill="auto"/>
          </w:tcPr>
          <w:p w14:paraId="5789CC1B" w14:textId="77777777" w:rsidR="00A14553" w:rsidRDefault="00A14553">
            <w:pPr>
              <w:snapToGrid w:val="0"/>
              <w:rPr>
                <w:rFonts w:cs="Tahoma"/>
              </w:rPr>
            </w:pPr>
          </w:p>
        </w:tc>
        <w:tc>
          <w:tcPr>
            <w:tcW w:w="1487" w:type="dxa"/>
            <w:shd w:val="clear" w:color="auto" w:fill="auto"/>
          </w:tcPr>
          <w:p w14:paraId="5C681906" w14:textId="77777777" w:rsidR="00A14553" w:rsidRDefault="00A14553">
            <w:pPr>
              <w:snapToGrid w:val="0"/>
              <w:rPr>
                <w:rFonts w:cs="Tahoma"/>
              </w:rPr>
            </w:pPr>
          </w:p>
        </w:tc>
      </w:tr>
      <w:tr w:rsidR="00A14553" w14:paraId="0E52B31C" w14:textId="77777777">
        <w:trPr>
          <w:cantSplit/>
        </w:trPr>
        <w:tc>
          <w:tcPr>
            <w:tcW w:w="3982" w:type="dxa"/>
            <w:gridSpan w:val="3"/>
            <w:shd w:val="clear" w:color="auto" w:fill="auto"/>
          </w:tcPr>
          <w:p w14:paraId="0B60741A" w14:textId="3D486EA2" w:rsidR="00A14553" w:rsidRDefault="003B7692" w:rsidP="00245876">
            <w:pPr>
              <w:pStyle w:val="SNTimbre"/>
            </w:pPr>
            <w:r>
              <w:t>Ministère de la transition écologique</w:t>
            </w:r>
            <w:r w:rsidR="00245876">
              <w:t>, de la biodiversité, de la forêt, de la mer et de la pêche</w:t>
            </w:r>
          </w:p>
        </w:tc>
      </w:tr>
      <w:tr w:rsidR="00A14553" w14:paraId="6B154A07" w14:textId="77777777">
        <w:trPr>
          <w:cantSplit/>
          <w:trHeight w:hRule="exact" w:val="227"/>
        </w:trPr>
        <w:tc>
          <w:tcPr>
            <w:tcW w:w="1527" w:type="dxa"/>
            <w:shd w:val="clear" w:color="auto" w:fill="auto"/>
          </w:tcPr>
          <w:p w14:paraId="15ADEC5A" w14:textId="77777777" w:rsidR="00A14553" w:rsidRDefault="00A14553">
            <w:pPr>
              <w:snapToGrid w:val="0"/>
            </w:pPr>
          </w:p>
        </w:tc>
        <w:tc>
          <w:tcPr>
            <w:tcW w:w="968" w:type="dxa"/>
            <w:tcBorders>
              <w:bottom w:val="single" w:sz="1" w:space="0" w:color="000000"/>
            </w:tcBorders>
            <w:shd w:val="clear" w:color="auto" w:fill="auto"/>
          </w:tcPr>
          <w:p w14:paraId="4C50EE7E" w14:textId="77777777" w:rsidR="00A14553" w:rsidRDefault="00A14553">
            <w:pPr>
              <w:snapToGrid w:val="0"/>
            </w:pPr>
          </w:p>
        </w:tc>
        <w:tc>
          <w:tcPr>
            <w:tcW w:w="1487" w:type="dxa"/>
            <w:shd w:val="clear" w:color="auto" w:fill="auto"/>
          </w:tcPr>
          <w:p w14:paraId="57DA41A5" w14:textId="77777777" w:rsidR="00A14553" w:rsidRDefault="00A14553">
            <w:pPr>
              <w:snapToGrid w:val="0"/>
            </w:pPr>
          </w:p>
        </w:tc>
      </w:tr>
      <w:tr w:rsidR="00A14553" w14:paraId="78438738" w14:textId="77777777">
        <w:trPr>
          <w:cantSplit/>
          <w:trHeight w:hRule="exact" w:val="227"/>
        </w:trPr>
        <w:tc>
          <w:tcPr>
            <w:tcW w:w="1527" w:type="dxa"/>
            <w:shd w:val="clear" w:color="auto" w:fill="auto"/>
          </w:tcPr>
          <w:p w14:paraId="2AC5EEBF" w14:textId="77777777" w:rsidR="00A14553" w:rsidRDefault="00A14553">
            <w:pPr>
              <w:snapToGrid w:val="0"/>
            </w:pPr>
          </w:p>
        </w:tc>
        <w:tc>
          <w:tcPr>
            <w:tcW w:w="968" w:type="dxa"/>
            <w:shd w:val="clear" w:color="auto" w:fill="auto"/>
          </w:tcPr>
          <w:p w14:paraId="0664E723" w14:textId="77777777" w:rsidR="00A14553" w:rsidRDefault="00A14553">
            <w:pPr>
              <w:snapToGrid w:val="0"/>
            </w:pPr>
          </w:p>
        </w:tc>
        <w:tc>
          <w:tcPr>
            <w:tcW w:w="1487" w:type="dxa"/>
            <w:shd w:val="clear" w:color="auto" w:fill="auto"/>
          </w:tcPr>
          <w:p w14:paraId="6803E3B5" w14:textId="77777777" w:rsidR="00A14553" w:rsidRDefault="00A14553">
            <w:pPr>
              <w:snapToGrid w:val="0"/>
            </w:pPr>
          </w:p>
        </w:tc>
      </w:tr>
    </w:tbl>
    <w:p w14:paraId="0FF6D021" w14:textId="2E9B4F25" w:rsidR="00560E0C" w:rsidRDefault="003B7692" w:rsidP="00956226">
      <w:pPr>
        <w:pStyle w:val="SNNature"/>
        <w:rPr>
          <w:color w:val="000000"/>
        </w:rPr>
      </w:pPr>
      <w:r>
        <w:t xml:space="preserve">Arrêté du </w:t>
      </w:r>
      <w:r w:rsidR="00956226">
        <w:br/>
      </w:r>
      <w:r>
        <w:rPr>
          <w:color w:val="000000"/>
        </w:rPr>
        <w:t>relatif à la signalétique et</w:t>
      </w:r>
      <w:r w:rsidR="007C753A">
        <w:rPr>
          <w:color w:val="000000"/>
        </w:rPr>
        <w:t xml:space="preserve"> à la méthodologie de</w:t>
      </w:r>
      <w:r>
        <w:rPr>
          <w:color w:val="000000"/>
        </w:rPr>
        <w:t xml:space="preserve"> </w:t>
      </w:r>
      <w:r w:rsidR="00542ECA">
        <w:rPr>
          <w:color w:val="000000"/>
        </w:rPr>
        <w:t>calcul du coût environnemental des produits textiles</w:t>
      </w:r>
      <w:r w:rsidR="003C01EB">
        <w:rPr>
          <w:color w:val="000000"/>
        </w:rPr>
        <w:t xml:space="preserve"> d’habillement</w:t>
      </w:r>
    </w:p>
    <w:p w14:paraId="2FACDF80" w14:textId="1606F7DC" w:rsidR="00F31B61" w:rsidRDefault="00F31B61" w:rsidP="00F31B61">
      <w:pPr>
        <w:pStyle w:val="SNtitre"/>
      </w:pPr>
    </w:p>
    <w:p w14:paraId="26C78257" w14:textId="77777777" w:rsidR="000D1AEB" w:rsidRDefault="000D1AEB" w:rsidP="000D1AEB">
      <w:pPr>
        <w:ind w:firstLine="720"/>
        <w:jc w:val="both"/>
        <w:rPr>
          <w:b/>
          <w:i/>
          <w:color w:val="000000"/>
        </w:rPr>
      </w:pPr>
    </w:p>
    <w:p w14:paraId="39E1C24F" w14:textId="3DA1B77F" w:rsidR="000D1AEB" w:rsidRDefault="000D1AEB" w:rsidP="000D1AEB">
      <w:pPr>
        <w:ind w:firstLine="720"/>
        <w:jc w:val="both"/>
        <w:rPr>
          <w:b/>
          <w:i/>
          <w:color w:val="000000"/>
        </w:rPr>
      </w:pPr>
      <w:r>
        <w:rPr>
          <w:b/>
          <w:i/>
          <w:color w:val="000000"/>
        </w:rPr>
        <w:t xml:space="preserve">Publics concernés : </w:t>
      </w:r>
      <w:r>
        <w:rPr>
          <w:i/>
          <w:color w:val="000000"/>
        </w:rPr>
        <w:t>t</w:t>
      </w:r>
      <w:r w:rsidRPr="000A537A">
        <w:rPr>
          <w:i/>
          <w:color w:val="000000"/>
        </w:rPr>
        <w:t>oute personne morale ou physique qui calcule ou communi</w:t>
      </w:r>
      <w:r>
        <w:rPr>
          <w:i/>
          <w:color w:val="000000"/>
        </w:rPr>
        <w:t xml:space="preserve">que </w:t>
      </w:r>
      <w:r w:rsidR="00077514">
        <w:rPr>
          <w:i/>
          <w:color w:val="000000"/>
        </w:rPr>
        <w:t xml:space="preserve">volontairement </w:t>
      </w:r>
      <w:r>
        <w:rPr>
          <w:i/>
          <w:color w:val="000000"/>
        </w:rPr>
        <w:t>sur le coût environnemental des produits textiles d’habillement, et notamment les fabricants</w:t>
      </w:r>
      <w:r w:rsidRPr="000A537A">
        <w:rPr>
          <w:i/>
          <w:color w:val="000000"/>
        </w:rPr>
        <w:t>, importateurs</w:t>
      </w:r>
      <w:r>
        <w:rPr>
          <w:i/>
          <w:color w:val="000000"/>
        </w:rPr>
        <w:t xml:space="preserve"> ou</w:t>
      </w:r>
      <w:r w:rsidRPr="000A537A">
        <w:rPr>
          <w:i/>
          <w:color w:val="000000"/>
        </w:rPr>
        <w:t xml:space="preserve"> metteurs</w:t>
      </w:r>
      <w:r>
        <w:rPr>
          <w:i/>
          <w:color w:val="000000"/>
        </w:rPr>
        <w:t xml:space="preserve"> sur le marché</w:t>
      </w:r>
      <w:r w:rsidRPr="000A537A">
        <w:rPr>
          <w:i/>
          <w:color w:val="000000"/>
        </w:rPr>
        <w:t xml:space="preserve"> </w:t>
      </w:r>
      <w:r>
        <w:rPr>
          <w:i/>
          <w:color w:val="000000"/>
        </w:rPr>
        <w:t xml:space="preserve">de ces produits, et toute personne morale ou physique </w:t>
      </w:r>
      <w:r w:rsidRPr="00BA719E">
        <w:rPr>
          <w:i/>
          <w:color w:val="000000"/>
        </w:rPr>
        <w:t xml:space="preserve">qui communique sur un score agrégé relatif </w:t>
      </w:r>
      <w:del w:id="0" w:author="KARAMANOUKIAN Audrey" w:date="2025-01-31T16:26:00Z">
        <w:r w:rsidRPr="00BA719E" w:rsidDel="00400C43">
          <w:rPr>
            <w:i/>
            <w:color w:val="000000"/>
          </w:rPr>
          <w:delText xml:space="preserve">aux </w:delText>
        </w:r>
      </w:del>
      <w:ins w:id="1" w:author="KARAMANOUKIAN Audrey" w:date="2025-01-31T16:26:00Z">
        <w:r w:rsidR="00400C43">
          <w:rPr>
            <w:i/>
            <w:color w:val="000000"/>
          </w:rPr>
          <w:t>à un ou plusieurs</w:t>
        </w:r>
        <w:r w:rsidR="00400C43" w:rsidRPr="00BA719E">
          <w:rPr>
            <w:i/>
            <w:color w:val="000000"/>
          </w:rPr>
          <w:t xml:space="preserve"> </w:t>
        </w:r>
      </w:ins>
      <w:r w:rsidRPr="00BA719E">
        <w:rPr>
          <w:i/>
          <w:color w:val="000000"/>
        </w:rPr>
        <w:t xml:space="preserve">impacts </w:t>
      </w:r>
      <w:proofErr w:type="gramStart"/>
      <w:r w:rsidRPr="00BA719E">
        <w:rPr>
          <w:i/>
          <w:color w:val="000000"/>
        </w:rPr>
        <w:t>environnementaux</w:t>
      </w:r>
      <w:proofErr w:type="gramEnd"/>
      <w:r w:rsidRPr="00BA719E">
        <w:rPr>
          <w:i/>
          <w:color w:val="000000"/>
        </w:rPr>
        <w:t xml:space="preserve"> d’un produit textile.</w:t>
      </w:r>
    </w:p>
    <w:p w14:paraId="24E823B9" w14:textId="77777777" w:rsidR="000D1AEB" w:rsidRDefault="000D1AEB" w:rsidP="000D1AEB">
      <w:pPr>
        <w:ind w:firstLine="720"/>
        <w:jc w:val="both"/>
        <w:rPr>
          <w:b/>
          <w:i/>
          <w:color w:val="000000"/>
        </w:rPr>
      </w:pPr>
    </w:p>
    <w:p w14:paraId="78AF3909" w14:textId="1AD615FC" w:rsidR="000D1AEB" w:rsidRPr="00FB1F8D" w:rsidRDefault="000D1AEB" w:rsidP="00F25BF5">
      <w:pPr>
        <w:ind w:firstLine="720"/>
        <w:jc w:val="both"/>
        <w:rPr>
          <w:i/>
          <w:color w:val="000000"/>
        </w:rPr>
      </w:pPr>
      <w:r>
        <w:rPr>
          <w:b/>
          <w:i/>
          <w:color w:val="000000"/>
        </w:rPr>
        <w:t xml:space="preserve">Objet : </w:t>
      </w:r>
      <w:r w:rsidRPr="00BA719E">
        <w:rPr>
          <w:i/>
          <w:color w:val="000000"/>
        </w:rPr>
        <w:t>modalités de calcul et de communication du coût environnemental des produits textiles</w:t>
      </w:r>
      <w:r w:rsidR="00F25BF5">
        <w:rPr>
          <w:i/>
          <w:color w:val="000000"/>
        </w:rPr>
        <w:t xml:space="preserve"> d’habillement</w:t>
      </w:r>
      <w:r>
        <w:rPr>
          <w:i/>
          <w:color w:val="000000"/>
        </w:rPr>
        <w:t>.</w:t>
      </w:r>
    </w:p>
    <w:p w14:paraId="752BFD63" w14:textId="77777777" w:rsidR="000D1AEB" w:rsidRDefault="000D1AEB" w:rsidP="000D1AEB">
      <w:pPr>
        <w:ind w:firstLine="720"/>
        <w:rPr>
          <w:b/>
          <w:i/>
          <w:color w:val="000000"/>
        </w:rPr>
      </w:pPr>
    </w:p>
    <w:p w14:paraId="33A4A731" w14:textId="77777777" w:rsidR="000D1AEB" w:rsidRDefault="000D1AEB" w:rsidP="000D1AEB">
      <w:pPr>
        <w:ind w:firstLine="720"/>
        <w:rPr>
          <w:b/>
          <w:i/>
          <w:color w:val="000000"/>
        </w:rPr>
      </w:pPr>
      <w:r>
        <w:rPr>
          <w:b/>
          <w:i/>
          <w:color w:val="000000"/>
        </w:rPr>
        <w:t xml:space="preserve">Entrée en vigueur : </w:t>
      </w:r>
      <w:r>
        <w:rPr>
          <w:i/>
          <w:color w:val="000000"/>
        </w:rPr>
        <w:t>le texte entre en vigueur le lendemain de sa publication.</w:t>
      </w:r>
    </w:p>
    <w:p w14:paraId="4EAECFC0" w14:textId="77777777" w:rsidR="000D1AEB" w:rsidRDefault="000D1AEB" w:rsidP="000D1AEB">
      <w:pPr>
        <w:ind w:firstLine="720"/>
        <w:jc w:val="both"/>
        <w:rPr>
          <w:b/>
          <w:i/>
          <w:color w:val="000000"/>
        </w:rPr>
      </w:pPr>
    </w:p>
    <w:p w14:paraId="2364E77F" w14:textId="5D410F50" w:rsidR="000D1AEB" w:rsidRDefault="000D1AEB" w:rsidP="000D1AEB">
      <w:pPr>
        <w:ind w:firstLine="720"/>
        <w:jc w:val="both"/>
        <w:rPr>
          <w:i/>
          <w:color w:val="000000"/>
        </w:rPr>
      </w:pPr>
      <w:del w:id="2" w:author="MOIZO Juliette" w:date="2025-02-05T09:38:00Z">
        <w:r w:rsidDel="00102BDF">
          <w:rPr>
            <w:b/>
            <w:i/>
            <w:color w:val="000000"/>
          </w:rPr>
          <w:delText xml:space="preserve">Notice </w:delText>
        </w:r>
      </w:del>
      <w:ins w:id="3" w:author="MOIZO Juliette" w:date="2025-02-05T09:38:00Z">
        <w:r w:rsidR="00102BDF">
          <w:rPr>
            <w:b/>
            <w:i/>
            <w:color w:val="000000"/>
          </w:rPr>
          <w:t xml:space="preserve">Application </w:t>
        </w:r>
      </w:ins>
      <w:r>
        <w:rPr>
          <w:b/>
          <w:i/>
          <w:color w:val="000000"/>
        </w:rPr>
        <w:t xml:space="preserve">: </w:t>
      </w:r>
      <w:r>
        <w:rPr>
          <w:i/>
          <w:color w:val="000000"/>
        </w:rPr>
        <w:t>l</w:t>
      </w:r>
      <w:r w:rsidR="00077514">
        <w:rPr>
          <w:i/>
          <w:color w:val="000000"/>
        </w:rPr>
        <w:t>’arrêté</w:t>
      </w:r>
      <w:r>
        <w:rPr>
          <w:i/>
          <w:color w:val="000000"/>
        </w:rPr>
        <w:t xml:space="preserve"> est pris en application du décret n</w:t>
      </w:r>
      <w:proofErr w:type="gramStart"/>
      <w:r>
        <w:rPr>
          <w:i/>
          <w:color w:val="000000"/>
        </w:rPr>
        <w:t>°….</w:t>
      </w:r>
      <w:proofErr w:type="gramEnd"/>
      <w:r>
        <w:rPr>
          <w:i/>
          <w:color w:val="000000"/>
        </w:rPr>
        <w:t xml:space="preserve">. </w:t>
      </w:r>
      <w:proofErr w:type="gramStart"/>
      <w:r>
        <w:rPr>
          <w:i/>
          <w:color w:val="000000"/>
        </w:rPr>
        <w:t>du</w:t>
      </w:r>
      <w:proofErr w:type="gramEnd"/>
      <w:r>
        <w:rPr>
          <w:i/>
          <w:color w:val="000000"/>
        </w:rPr>
        <w:t xml:space="preserve"> …. </w:t>
      </w:r>
      <w:proofErr w:type="gramStart"/>
      <w:r>
        <w:rPr>
          <w:i/>
          <w:color w:val="000000"/>
        </w:rPr>
        <w:t>relatif</w:t>
      </w:r>
      <w:proofErr w:type="gramEnd"/>
      <w:r>
        <w:rPr>
          <w:i/>
          <w:color w:val="000000"/>
        </w:rPr>
        <w:t xml:space="preserve"> </w:t>
      </w:r>
      <w:r w:rsidRPr="000D1AEB">
        <w:rPr>
          <w:i/>
          <w:color w:val="000000"/>
        </w:rPr>
        <w:t>aux modalités de calcul et de communication du coût environnemental des produits textiles</w:t>
      </w:r>
      <w:ins w:id="4" w:author="KARAMANOUKIAN Audrey" w:date="2025-01-31T16:26:00Z">
        <w:r w:rsidR="00400C43">
          <w:rPr>
            <w:i/>
            <w:color w:val="000000"/>
          </w:rPr>
          <w:t>.</w:t>
        </w:r>
      </w:ins>
    </w:p>
    <w:p w14:paraId="7111B871" w14:textId="77777777" w:rsidR="000D1AEB" w:rsidRDefault="000D1AEB" w:rsidP="000D1AEB">
      <w:pPr>
        <w:ind w:firstLine="720"/>
        <w:jc w:val="both"/>
        <w:rPr>
          <w:b/>
          <w:i/>
          <w:color w:val="000000"/>
        </w:rPr>
      </w:pPr>
    </w:p>
    <w:p w14:paraId="4FDDC7ED" w14:textId="4AC95734" w:rsidR="000D1AEB" w:rsidDel="00102BDF" w:rsidRDefault="000D1AEB" w:rsidP="000D1AEB">
      <w:pPr>
        <w:ind w:firstLine="720"/>
        <w:jc w:val="both"/>
        <w:rPr>
          <w:del w:id="5" w:author="MOIZO Juliette" w:date="2025-02-05T09:38:00Z"/>
          <w:b/>
          <w:color w:val="000000"/>
        </w:rPr>
      </w:pPr>
      <w:del w:id="6" w:author="MOIZO Juliette" w:date="2025-02-05T09:38:00Z">
        <w:r w:rsidDel="00102BDF">
          <w:rPr>
            <w:b/>
            <w:i/>
            <w:color w:val="000000"/>
          </w:rPr>
          <w:delText xml:space="preserve">Références : </w:delText>
        </w:r>
        <w:r w:rsidDel="00102BDF">
          <w:rPr>
            <w:i/>
            <w:color w:val="000000"/>
          </w:rPr>
          <w:delText>l</w:delText>
        </w:r>
        <w:r w:rsidR="00077514" w:rsidDel="00102BDF">
          <w:rPr>
            <w:i/>
            <w:color w:val="000000"/>
          </w:rPr>
          <w:delText>’arrêté</w:delText>
        </w:r>
        <w:r w:rsidDel="00102BDF">
          <w:rPr>
            <w:i/>
            <w:color w:val="000000"/>
          </w:rPr>
          <w:delText xml:space="preserve"> pourra être consulté sur le site Légifrance (</w:delText>
        </w:r>
        <w:r w:rsidR="00102BDF" w:rsidDel="00102BDF">
          <w:fldChar w:fldCharType="begin"/>
        </w:r>
        <w:r w:rsidR="00102BDF" w:rsidDel="00102BDF">
          <w:delInstrText xml:space="preserve"> HYPERLINK "https://www.legifrance.gouv.fr" </w:delInstrText>
        </w:r>
        <w:r w:rsidR="00102BDF" w:rsidDel="00102BDF">
          <w:fldChar w:fldCharType="separate"/>
        </w:r>
        <w:r w:rsidDel="00102BDF">
          <w:rPr>
            <w:rStyle w:val="Lienhypertexte"/>
            <w:i/>
          </w:rPr>
          <w:delText>https://www.legifrance.gouv.fr</w:delText>
        </w:r>
        <w:r w:rsidR="00102BDF" w:rsidDel="00102BDF">
          <w:rPr>
            <w:rStyle w:val="Lienhypertexte"/>
            <w:i/>
          </w:rPr>
          <w:fldChar w:fldCharType="end"/>
        </w:r>
        <w:r w:rsidDel="00102BDF">
          <w:rPr>
            <w:i/>
            <w:color w:val="000000"/>
          </w:rPr>
          <w:delText>).</w:delText>
        </w:r>
      </w:del>
    </w:p>
    <w:p w14:paraId="6E1C155C" w14:textId="77777777" w:rsidR="000D1AEB" w:rsidRDefault="000D1AEB" w:rsidP="00160886">
      <w:pPr>
        <w:widowControl w:val="0"/>
        <w:autoSpaceDE w:val="0"/>
        <w:jc w:val="center"/>
      </w:pPr>
    </w:p>
    <w:p w14:paraId="4751D8BC" w14:textId="77777777" w:rsidR="000D1AEB" w:rsidRDefault="000D1AEB" w:rsidP="00160886">
      <w:pPr>
        <w:widowControl w:val="0"/>
        <w:autoSpaceDE w:val="0"/>
        <w:jc w:val="center"/>
      </w:pPr>
    </w:p>
    <w:p w14:paraId="426DBF78" w14:textId="466C6455" w:rsidR="00A14553" w:rsidRDefault="00160886" w:rsidP="00160886">
      <w:pPr>
        <w:widowControl w:val="0"/>
        <w:autoSpaceDE w:val="0"/>
        <w:jc w:val="center"/>
        <w:rPr>
          <w:color w:val="000000"/>
        </w:rPr>
      </w:pPr>
      <w:r>
        <w:t>NOR :</w:t>
      </w:r>
    </w:p>
    <w:p w14:paraId="129D4F23" w14:textId="77777777" w:rsidR="00A14553" w:rsidRDefault="00A14553">
      <w:pPr>
        <w:widowControl w:val="0"/>
        <w:autoSpaceDE w:val="0"/>
      </w:pPr>
    </w:p>
    <w:p w14:paraId="37F1B5AD" w14:textId="77777777" w:rsidR="00A14553" w:rsidRDefault="00A14553">
      <w:pPr>
        <w:widowControl w:val="0"/>
        <w:autoSpaceDE w:val="0"/>
      </w:pPr>
    </w:p>
    <w:p w14:paraId="4ED37E05" w14:textId="290DD39D" w:rsidR="00A14553" w:rsidRDefault="003B7692" w:rsidP="00956226">
      <w:pPr>
        <w:widowControl w:val="0"/>
        <w:suppressAutoHyphens w:val="0"/>
        <w:spacing w:before="120" w:after="120"/>
        <w:ind w:firstLine="709"/>
        <w:jc w:val="both"/>
        <w:rPr>
          <w:color w:val="000000"/>
        </w:rPr>
      </w:pPr>
      <w:r>
        <w:rPr>
          <w:color w:val="000000"/>
        </w:rPr>
        <w:t>L</w:t>
      </w:r>
      <w:r w:rsidR="00D727B4">
        <w:rPr>
          <w:color w:val="000000"/>
        </w:rPr>
        <w:t>e</w:t>
      </w:r>
      <w:r>
        <w:rPr>
          <w:color w:val="000000"/>
        </w:rPr>
        <w:t xml:space="preserve"> ministre </w:t>
      </w:r>
      <w:r w:rsidR="00D727B4" w:rsidRPr="00D727B4">
        <w:rPr>
          <w:color w:val="000000"/>
        </w:rPr>
        <w:t>de</w:t>
      </w:r>
      <w:r w:rsidR="003821EF">
        <w:rPr>
          <w:color w:val="000000"/>
        </w:rPr>
        <w:t xml:space="preserve"> l’économie, de</w:t>
      </w:r>
      <w:r w:rsidR="00D727B4" w:rsidRPr="00D727B4">
        <w:rPr>
          <w:color w:val="000000"/>
        </w:rPr>
        <w:t xml:space="preserve">s finances </w:t>
      </w:r>
      <w:r w:rsidR="00245876">
        <w:rPr>
          <w:color w:val="000000"/>
        </w:rPr>
        <w:t>et de la s</w:t>
      </w:r>
      <w:r w:rsidR="00245876" w:rsidRPr="00245876">
        <w:rPr>
          <w:color w:val="000000"/>
        </w:rPr>
        <w:t>ouveraineté industrielle et numérique</w:t>
      </w:r>
      <w:r w:rsidR="00245876" w:rsidRPr="00245876" w:rsidDel="00245876">
        <w:rPr>
          <w:color w:val="000000"/>
        </w:rPr>
        <w:t xml:space="preserve"> </w:t>
      </w:r>
      <w:r w:rsidR="00B857E3">
        <w:rPr>
          <w:color w:val="000000"/>
        </w:rPr>
        <w:t>et l</w:t>
      </w:r>
      <w:r w:rsidR="00245876">
        <w:rPr>
          <w:color w:val="000000"/>
        </w:rPr>
        <w:t>a</w:t>
      </w:r>
      <w:r w:rsidR="00B857E3">
        <w:rPr>
          <w:color w:val="000000"/>
        </w:rPr>
        <w:t xml:space="preserve"> ministre de la </w:t>
      </w:r>
      <w:r w:rsidR="000D1AEB" w:rsidRPr="000D1AEB">
        <w:rPr>
          <w:color w:val="000000"/>
        </w:rPr>
        <w:t>transition écologique</w:t>
      </w:r>
      <w:r w:rsidR="00245876">
        <w:rPr>
          <w:color w:val="000000"/>
        </w:rPr>
        <w:t>,</w:t>
      </w:r>
      <w:r w:rsidR="000D1AEB" w:rsidRPr="000D1AEB">
        <w:rPr>
          <w:color w:val="000000"/>
        </w:rPr>
        <w:t xml:space="preserve"> </w:t>
      </w:r>
      <w:r w:rsidR="00245876">
        <w:t>de la biodiversité, de la forêt, de la mer et de la pêche</w:t>
      </w:r>
      <w:r w:rsidR="00245876" w:rsidRPr="000D1AEB">
        <w:rPr>
          <w:color w:val="000000"/>
        </w:rPr>
        <w:t xml:space="preserve"> </w:t>
      </w:r>
      <w:r>
        <w:rPr>
          <w:color w:val="000000"/>
        </w:rPr>
        <w:t>;</w:t>
      </w:r>
      <w:r w:rsidR="000D1AEB">
        <w:rPr>
          <w:color w:val="000000"/>
        </w:rPr>
        <w:t xml:space="preserve"> </w:t>
      </w:r>
    </w:p>
    <w:p w14:paraId="1CC6F99D" w14:textId="77777777" w:rsidR="00956226" w:rsidRDefault="003D7F86" w:rsidP="00956226">
      <w:pPr>
        <w:widowControl w:val="0"/>
        <w:suppressAutoHyphens w:val="0"/>
        <w:spacing w:before="120" w:after="120"/>
        <w:ind w:firstLine="709"/>
        <w:jc w:val="both"/>
        <w:rPr>
          <w:color w:val="000000"/>
        </w:rPr>
      </w:pPr>
      <w:r w:rsidRPr="00710CA5">
        <w:rPr>
          <w:color w:val="000000"/>
        </w:rPr>
        <w:t>Vu le règlement (UE) n°1007/2011 du Parlement européen et du Conseil du 27 septembre 2011 relatif aux dénominations des fibres textiles et à l’étiquetage et au marquage correspondants des produits textiles au regard de leur composition en fibres ;</w:t>
      </w:r>
    </w:p>
    <w:p w14:paraId="740FFA4F" w14:textId="644DEE97" w:rsidR="00160886" w:rsidRPr="00413776" w:rsidRDefault="00160886" w:rsidP="00956226">
      <w:pPr>
        <w:widowControl w:val="0"/>
        <w:suppressAutoHyphens w:val="0"/>
        <w:spacing w:before="120" w:after="120"/>
        <w:ind w:firstLine="709"/>
        <w:jc w:val="both"/>
        <w:rPr>
          <w:color w:val="000000"/>
        </w:rPr>
      </w:pPr>
      <w:r w:rsidRPr="00413776">
        <w:rPr>
          <w:color w:val="000000"/>
        </w:rPr>
        <w:t>Vu la directive (UE) n°2015/1535 du Parlement européen et du Conseil du 9 septembre 2015 prévoyant une procédure d'information dans le domaine des réglementations techniques et des règles relatives aux services de la société de l'information</w:t>
      </w:r>
      <w:r w:rsidRPr="008135C1">
        <w:rPr>
          <w:color w:val="000000"/>
        </w:rPr>
        <w:t xml:space="preserve"> </w:t>
      </w:r>
      <w:r>
        <w:rPr>
          <w:color w:val="000000"/>
        </w:rPr>
        <w:t xml:space="preserve">ensemble la notification XXX adressée à la Commission européenne </w:t>
      </w:r>
      <w:r w:rsidRPr="00956226">
        <w:rPr>
          <w:color w:val="000000"/>
        </w:rPr>
        <w:t>le</w:t>
      </w:r>
      <w:r w:rsidR="00956226">
        <w:rPr>
          <w:color w:val="000000"/>
        </w:rPr>
        <w:t xml:space="preserve"> XXX ;</w:t>
      </w:r>
    </w:p>
    <w:p w14:paraId="3FE8C7C0" w14:textId="77777777" w:rsidR="00160886" w:rsidRPr="00B94114" w:rsidRDefault="00160886" w:rsidP="00956226">
      <w:pPr>
        <w:widowControl w:val="0"/>
        <w:suppressAutoHyphens w:val="0"/>
        <w:spacing w:before="120" w:after="120"/>
        <w:ind w:firstLine="709"/>
        <w:jc w:val="both"/>
        <w:rPr>
          <w:color w:val="000000"/>
        </w:rPr>
      </w:pPr>
      <w:r w:rsidRPr="00B94114">
        <w:rPr>
          <w:color w:val="000000"/>
        </w:rPr>
        <w:t xml:space="preserve">Vu le code de l’environnement, notamment les articles </w:t>
      </w:r>
      <w:r w:rsidRPr="00956226">
        <w:rPr>
          <w:color w:val="000000"/>
        </w:rPr>
        <w:t>L. 541-9-11 à L. 541-9-15</w:t>
      </w:r>
      <w:r w:rsidRPr="00B94114">
        <w:rPr>
          <w:color w:val="000000"/>
        </w:rPr>
        <w:t> ;</w:t>
      </w:r>
    </w:p>
    <w:p w14:paraId="6043F71A" w14:textId="5D9A8AED" w:rsidR="00160886" w:rsidRPr="00B94114" w:rsidRDefault="00160886" w:rsidP="00956226">
      <w:pPr>
        <w:widowControl w:val="0"/>
        <w:suppressAutoHyphens w:val="0"/>
        <w:spacing w:before="120" w:after="120"/>
        <w:ind w:firstLine="709"/>
        <w:jc w:val="both"/>
        <w:rPr>
          <w:color w:val="000000"/>
        </w:rPr>
      </w:pPr>
      <w:r w:rsidRPr="00B94114">
        <w:rPr>
          <w:color w:val="000000"/>
        </w:rPr>
        <w:t xml:space="preserve">Vu la loi n° 2021-1104 du 22 août 2021 portant lutte contre le dérèglement climatique et </w:t>
      </w:r>
      <w:r w:rsidRPr="00B94114">
        <w:rPr>
          <w:color w:val="000000"/>
        </w:rPr>
        <w:lastRenderedPageBreak/>
        <w:t>renforcement de la résilience face à ses effets, notamment son article 2</w:t>
      </w:r>
      <w:r w:rsidR="00956226">
        <w:rPr>
          <w:color w:val="000000"/>
        </w:rPr>
        <w:t> ;</w:t>
      </w:r>
    </w:p>
    <w:p w14:paraId="68C90753" w14:textId="54072B12" w:rsidR="00160886" w:rsidRDefault="00160886" w:rsidP="00956226">
      <w:pPr>
        <w:widowControl w:val="0"/>
        <w:suppressAutoHyphens w:val="0"/>
        <w:spacing w:before="120" w:after="120"/>
        <w:ind w:firstLine="709"/>
        <w:jc w:val="both"/>
        <w:rPr>
          <w:color w:val="000000"/>
        </w:rPr>
      </w:pPr>
      <w:r>
        <w:rPr>
          <w:color w:val="000000"/>
        </w:rPr>
        <w:t>Vu le décret n°</w:t>
      </w:r>
      <w:r w:rsidR="00956226">
        <w:rPr>
          <w:color w:val="000000"/>
        </w:rPr>
        <w:t xml:space="preserve"> XXX </w:t>
      </w:r>
      <w:r>
        <w:rPr>
          <w:color w:val="000000"/>
        </w:rPr>
        <w:t>du</w:t>
      </w:r>
      <w:r w:rsidR="00956226">
        <w:rPr>
          <w:color w:val="000000"/>
        </w:rPr>
        <w:t xml:space="preserve"> XXX</w:t>
      </w:r>
      <w:r>
        <w:rPr>
          <w:color w:val="000000"/>
        </w:rPr>
        <w:t xml:space="preserve"> </w:t>
      </w:r>
      <w:r w:rsidRPr="00160886">
        <w:rPr>
          <w:color w:val="000000"/>
        </w:rPr>
        <w:t>relatif aux modalités de calcul et de communication du coût environnemental des produits textiles</w:t>
      </w:r>
      <w:r w:rsidR="00956226">
        <w:rPr>
          <w:color w:val="000000"/>
        </w:rPr>
        <w:t> ;</w:t>
      </w:r>
    </w:p>
    <w:p w14:paraId="2A6B7EEE" w14:textId="22CD6753" w:rsidR="00160886" w:rsidRPr="00B94114" w:rsidRDefault="00160886" w:rsidP="00956226">
      <w:pPr>
        <w:widowControl w:val="0"/>
        <w:suppressAutoHyphens w:val="0"/>
        <w:spacing w:before="120" w:after="120"/>
        <w:ind w:firstLine="709"/>
        <w:jc w:val="both"/>
        <w:rPr>
          <w:color w:val="000000"/>
        </w:rPr>
      </w:pPr>
      <w:r w:rsidRPr="00B94114">
        <w:rPr>
          <w:color w:val="000000"/>
        </w:rPr>
        <w:t>Vu la recommandation (UE) 2021/2279 de la Commission européenne du 15 décembre 2021 relative à l’utilisation de méthodes d’empreinte environnementale pour mesurer et indiquer la performance environnementale des produits et des organisations sur l’ensemble du cycle de vie ;</w:t>
      </w:r>
    </w:p>
    <w:p w14:paraId="5C041A69" w14:textId="35EEAB9B" w:rsidR="00160886" w:rsidRPr="00B94114" w:rsidRDefault="00160886" w:rsidP="00956226">
      <w:pPr>
        <w:widowControl w:val="0"/>
        <w:suppressAutoHyphens w:val="0"/>
        <w:spacing w:before="120" w:after="120"/>
        <w:ind w:firstLine="709"/>
        <w:jc w:val="both"/>
        <w:rPr>
          <w:color w:val="000000"/>
        </w:rPr>
      </w:pPr>
      <w:r w:rsidRPr="00956226">
        <w:rPr>
          <w:color w:val="000000"/>
        </w:rPr>
        <w:t xml:space="preserve">Vu les observations formulées lors de la consultation du public réalisée du </w:t>
      </w:r>
      <w:r w:rsidR="00F25BF5">
        <w:rPr>
          <w:color w:val="000000"/>
        </w:rPr>
        <w:t>28 novembre</w:t>
      </w:r>
      <w:r w:rsidR="00F25BF5" w:rsidRPr="00956226">
        <w:rPr>
          <w:color w:val="000000"/>
        </w:rPr>
        <w:t xml:space="preserve"> </w:t>
      </w:r>
      <w:r w:rsidRPr="00956226">
        <w:rPr>
          <w:color w:val="000000"/>
        </w:rPr>
        <w:t xml:space="preserve">au </w:t>
      </w:r>
      <w:r w:rsidR="00F25BF5">
        <w:rPr>
          <w:color w:val="000000"/>
        </w:rPr>
        <w:t>19 décembre 2024</w:t>
      </w:r>
      <w:r w:rsidRPr="00956226">
        <w:rPr>
          <w:color w:val="000000"/>
        </w:rPr>
        <w:t>, en application de l'article L. 123-19-1 du code de l'environnement</w:t>
      </w:r>
      <w:r w:rsidRPr="00B94114">
        <w:rPr>
          <w:color w:val="000000"/>
        </w:rPr>
        <w:t xml:space="preserve">, </w:t>
      </w:r>
    </w:p>
    <w:p w14:paraId="53E7A394" w14:textId="77777777" w:rsidR="003D5E3F" w:rsidRDefault="003D5E3F">
      <w:pPr>
        <w:widowControl w:val="0"/>
        <w:autoSpaceDE w:val="0"/>
        <w:jc w:val="center"/>
        <w:rPr>
          <w:color w:val="000000"/>
        </w:rPr>
      </w:pPr>
    </w:p>
    <w:p w14:paraId="62E06E59" w14:textId="26A5FC16" w:rsidR="00956226" w:rsidRPr="00956226" w:rsidRDefault="003B7692" w:rsidP="00956226">
      <w:pPr>
        <w:suppressAutoHyphens w:val="0"/>
        <w:spacing w:before="120" w:after="120"/>
        <w:jc w:val="center"/>
        <w:rPr>
          <w:b/>
          <w:color w:val="000000"/>
        </w:rPr>
      </w:pPr>
      <w:r w:rsidRPr="00956226">
        <w:rPr>
          <w:b/>
          <w:color w:val="000000"/>
        </w:rPr>
        <w:t>Arrêtent :</w:t>
      </w:r>
    </w:p>
    <w:p w14:paraId="5307D42C" w14:textId="77777777" w:rsidR="00A14553" w:rsidRPr="00956226" w:rsidRDefault="003B7692" w:rsidP="00956226">
      <w:pPr>
        <w:suppressAutoHyphens w:val="0"/>
        <w:spacing w:before="120" w:after="120"/>
        <w:jc w:val="center"/>
        <w:rPr>
          <w:b/>
          <w:color w:val="000000"/>
        </w:rPr>
      </w:pPr>
      <w:r w:rsidRPr="00956226">
        <w:rPr>
          <w:b/>
          <w:color w:val="000000"/>
        </w:rPr>
        <w:t>Article 1er </w:t>
      </w:r>
    </w:p>
    <w:p w14:paraId="2C78959B" w14:textId="3375449C" w:rsidR="00172CBC" w:rsidRDefault="00160886" w:rsidP="00956226">
      <w:pPr>
        <w:pBdr>
          <w:top w:val="nil"/>
          <w:left w:val="nil"/>
          <w:bottom w:val="nil"/>
          <w:right w:val="nil"/>
          <w:between w:val="nil"/>
        </w:pBdr>
        <w:suppressAutoHyphens w:val="0"/>
        <w:spacing w:before="120" w:after="120"/>
        <w:jc w:val="both"/>
        <w:rPr>
          <w:color w:val="000000"/>
        </w:rPr>
      </w:pPr>
      <w:r>
        <w:rPr>
          <w:color w:val="000000"/>
        </w:rPr>
        <w:t>Pour l’application de l’article R. 541-</w:t>
      </w:r>
      <w:r w:rsidR="00956226">
        <w:rPr>
          <w:color w:val="000000"/>
        </w:rPr>
        <w:t>240</w:t>
      </w:r>
      <w:r>
        <w:rPr>
          <w:color w:val="000000"/>
        </w:rPr>
        <w:t xml:space="preserve">, le présent arrêté s’applique aux produits </w:t>
      </w:r>
      <w:r w:rsidR="003D7F86">
        <w:rPr>
          <w:color w:val="000000"/>
        </w:rPr>
        <w:t>entrant dans le champ du</w:t>
      </w:r>
      <w:r w:rsidR="003D7F86" w:rsidRPr="00956226">
        <w:rPr>
          <w:color w:val="000000"/>
        </w:rPr>
        <w:t xml:space="preserve"> </w:t>
      </w:r>
      <w:r w:rsidR="003D7F86" w:rsidRPr="003D7F86">
        <w:rPr>
          <w:color w:val="000000"/>
        </w:rPr>
        <w:t>règlement (UE) n°1007/2011</w:t>
      </w:r>
      <w:r w:rsidR="003D7F86">
        <w:rPr>
          <w:color w:val="000000"/>
        </w:rPr>
        <w:t xml:space="preserve"> précité</w:t>
      </w:r>
      <w:r>
        <w:rPr>
          <w:color w:val="000000"/>
        </w:rPr>
        <w:t xml:space="preserve">, à l’exception des </w:t>
      </w:r>
      <w:r w:rsidR="007868FA">
        <w:rPr>
          <w:color w:val="000000"/>
        </w:rPr>
        <w:t>produit</w:t>
      </w:r>
      <w:r>
        <w:rPr>
          <w:color w:val="000000"/>
        </w:rPr>
        <w:t>s suivants :</w:t>
      </w:r>
    </w:p>
    <w:p w14:paraId="42EEFEBD" w14:textId="0EB3C100" w:rsidR="0020277E" w:rsidRDefault="0020277E" w:rsidP="00956226">
      <w:pPr>
        <w:pBdr>
          <w:top w:val="nil"/>
          <w:left w:val="nil"/>
          <w:bottom w:val="nil"/>
          <w:right w:val="nil"/>
          <w:between w:val="nil"/>
        </w:pBdr>
        <w:suppressAutoHyphens w:val="0"/>
        <w:spacing w:before="120" w:after="120"/>
        <w:jc w:val="both"/>
        <w:rPr>
          <w:color w:val="000000"/>
        </w:rPr>
      </w:pPr>
      <w:r>
        <w:rPr>
          <w:color w:val="000000"/>
        </w:rPr>
        <w:t>1° les produits textiles non utilisés pour l’habillement, tels que le linge de maison et les revêtements ;</w:t>
      </w:r>
    </w:p>
    <w:p w14:paraId="1F266C63" w14:textId="203A37CC" w:rsidR="00160886" w:rsidRDefault="0020277E" w:rsidP="00956226">
      <w:pPr>
        <w:pBdr>
          <w:top w:val="nil"/>
          <w:left w:val="nil"/>
          <w:bottom w:val="nil"/>
          <w:right w:val="nil"/>
          <w:between w:val="nil"/>
        </w:pBdr>
        <w:suppressAutoHyphens w:val="0"/>
        <w:spacing w:before="120" w:after="120"/>
        <w:jc w:val="both"/>
        <w:rPr>
          <w:color w:val="000000"/>
        </w:rPr>
      </w:pPr>
      <w:r>
        <w:rPr>
          <w:color w:val="000000"/>
        </w:rPr>
        <w:t>2</w:t>
      </w:r>
      <w:r w:rsidR="00160886">
        <w:rPr>
          <w:color w:val="000000"/>
        </w:rPr>
        <w:t>° l</w:t>
      </w:r>
      <w:r w:rsidR="00160886" w:rsidRPr="00160886">
        <w:rPr>
          <w:color w:val="000000"/>
        </w:rPr>
        <w:t xml:space="preserve">es </w:t>
      </w:r>
      <w:r w:rsidR="00160886">
        <w:rPr>
          <w:color w:val="000000"/>
        </w:rPr>
        <w:t>produits textiles</w:t>
      </w:r>
      <w:r w:rsidR="00160886" w:rsidRPr="00160886">
        <w:rPr>
          <w:color w:val="000000"/>
        </w:rPr>
        <w:t xml:space="preserve"> </w:t>
      </w:r>
      <w:r w:rsidR="002D7568">
        <w:rPr>
          <w:color w:val="000000"/>
        </w:rPr>
        <w:t xml:space="preserve">d’habillement </w:t>
      </w:r>
      <w:r w:rsidR="00160886" w:rsidRPr="00160886">
        <w:rPr>
          <w:color w:val="000000"/>
        </w:rPr>
        <w:t>à usage unique ;</w:t>
      </w:r>
    </w:p>
    <w:p w14:paraId="5D738B5B" w14:textId="1C85DAF1" w:rsidR="0020277E" w:rsidRPr="00160886" w:rsidDel="00FB1F8D" w:rsidRDefault="0020277E" w:rsidP="00956226">
      <w:pPr>
        <w:pBdr>
          <w:top w:val="nil"/>
          <w:left w:val="nil"/>
          <w:bottom w:val="nil"/>
          <w:right w:val="nil"/>
          <w:between w:val="nil"/>
        </w:pBdr>
        <w:suppressAutoHyphens w:val="0"/>
        <w:spacing w:before="120" w:after="120"/>
        <w:jc w:val="both"/>
        <w:rPr>
          <w:del w:id="7" w:author="MOIZO Juliette" w:date="2025-01-31T15:42:00Z"/>
          <w:color w:val="000000"/>
        </w:rPr>
      </w:pPr>
      <w:r>
        <w:rPr>
          <w:color w:val="000000"/>
        </w:rPr>
        <w:t>3°</w:t>
      </w:r>
      <w:r w:rsidRPr="0020277E">
        <w:rPr>
          <w:color w:val="000000"/>
        </w:rPr>
        <w:t xml:space="preserve"> </w:t>
      </w:r>
      <w:r>
        <w:rPr>
          <w:color w:val="000000"/>
        </w:rPr>
        <w:t>les produits textiles d’habillement qui comportent des composants électroniques ;</w:t>
      </w:r>
    </w:p>
    <w:p w14:paraId="54176E3B" w14:textId="031534C6" w:rsidR="0020277E" w:rsidRPr="00160886" w:rsidRDefault="0020277E" w:rsidP="0020277E">
      <w:pPr>
        <w:pBdr>
          <w:top w:val="nil"/>
          <w:left w:val="nil"/>
          <w:bottom w:val="nil"/>
          <w:right w:val="nil"/>
          <w:between w:val="nil"/>
        </w:pBdr>
        <w:suppressAutoHyphens w:val="0"/>
        <w:spacing w:before="120" w:after="120"/>
        <w:jc w:val="both"/>
        <w:rPr>
          <w:color w:val="000000"/>
        </w:rPr>
      </w:pPr>
      <w:del w:id="8" w:author="MOIZO Juliette" w:date="2025-01-31T15:42:00Z">
        <w:r w:rsidDel="00FB1F8D">
          <w:rPr>
            <w:color w:val="000000"/>
          </w:rPr>
          <w:delText>3°.</w:delText>
        </w:r>
      </w:del>
    </w:p>
    <w:p w14:paraId="385AAF17" w14:textId="4A28117F" w:rsidR="00FB153A" w:rsidRDefault="0020277E" w:rsidP="00956226">
      <w:pPr>
        <w:pBdr>
          <w:top w:val="nil"/>
          <w:left w:val="nil"/>
          <w:bottom w:val="nil"/>
          <w:right w:val="nil"/>
          <w:between w:val="nil"/>
        </w:pBdr>
        <w:suppressAutoHyphens w:val="0"/>
        <w:spacing w:before="120" w:after="120"/>
        <w:jc w:val="both"/>
        <w:rPr>
          <w:color w:val="000000"/>
        </w:rPr>
      </w:pPr>
      <w:r>
        <w:rPr>
          <w:color w:val="000000"/>
        </w:rPr>
        <w:t>4</w:t>
      </w:r>
      <w:r w:rsidR="00160886" w:rsidRPr="00DF7FA4">
        <w:rPr>
          <w:color w:val="000000"/>
        </w:rPr>
        <w:t xml:space="preserve">° les produits textiles </w:t>
      </w:r>
      <w:r w:rsidR="002D7568">
        <w:rPr>
          <w:color w:val="000000"/>
        </w:rPr>
        <w:t>d’habillement</w:t>
      </w:r>
      <w:r w:rsidR="002D7568" w:rsidRPr="00DF7FA4">
        <w:rPr>
          <w:color w:val="000000"/>
        </w:rPr>
        <w:t xml:space="preserve"> </w:t>
      </w:r>
      <w:r w:rsidR="00160886" w:rsidRPr="00DF7FA4">
        <w:rPr>
          <w:color w:val="000000"/>
        </w:rPr>
        <w:t>pour lesquels plus de 20%</w:t>
      </w:r>
      <w:r w:rsidR="00EE2E44">
        <w:rPr>
          <w:color w:val="000000"/>
        </w:rPr>
        <w:t xml:space="preserve"> </w:t>
      </w:r>
      <w:r w:rsidR="00160886" w:rsidRPr="00DF7FA4">
        <w:rPr>
          <w:color w:val="000000"/>
        </w:rPr>
        <w:t>de la masse est constituée de matières dont la modélisation de la contribution</w:t>
      </w:r>
      <w:r w:rsidR="00172CBC" w:rsidRPr="00DF7FA4">
        <w:rPr>
          <w:color w:val="000000"/>
        </w:rPr>
        <w:t xml:space="preserve"> au calcul du coût environnemental ne figure pas dans la </w:t>
      </w:r>
      <w:r w:rsidR="001E27D0">
        <w:rPr>
          <w:color w:val="000000"/>
        </w:rPr>
        <w:t>notice méthodologique</w:t>
      </w:r>
      <w:r>
        <w:rPr>
          <w:color w:val="000000"/>
        </w:rPr>
        <w:t>.</w:t>
      </w:r>
    </w:p>
    <w:p w14:paraId="6B361104" w14:textId="77777777" w:rsidR="00216363" w:rsidRDefault="00216363">
      <w:pPr>
        <w:widowControl w:val="0"/>
        <w:autoSpaceDE w:val="0"/>
        <w:rPr>
          <w:color w:val="000000"/>
        </w:rPr>
      </w:pPr>
    </w:p>
    <w:p w14:paraId="6C6903ED" w14:textId="17851837" w:rsidR="00A14553" w:rsidRPr="00956226" w:rsidRDefault="003B7692" w:rsidP="00956226">
      <w:pPr>
        <w:suppressAutoHyphens w:val="0"/>
        <w:spacing w:before="120" w:after="120"/>
        <w:jc w:val="center"/>
        <w:rPr>
          <w:b/>
          <w:color w:val="000000"/>
        </w:rPr>
      </w:pPr>
      <w:r w:rsidRPr="00956226">
        <w:rPr>
          <w:b/>
          <w:color w:val="000000"/>
        </w:rPr>
        <w:t>Article 2 </w:t>
      </w:r>
    </w:p>
    <w:p w14:paraId="3377C6B9" w14:textId="7C8F8D47" w:rsidR="009A19E9" w:rsidRPr="00956226" w:rsidRDefault="009A19E9" w:rsidP="00956226">
      <w:pPr>
        <w:pBdr>
          <w:top w:val="nil"/>
          <w:left w:val="nil"/>
          <w:bottom w:val="nil"/>
          <w:right w:val="nil"/>
          <w:between w:val="nil"/>
        </w:pBdr>
        <w:suppressAutoHyphens w:val="0"/>
        <w:spacing w:before="120" w:after="120"/>
        <w:jc w:val="both"/>
      </w:pPr>
      <w:r w:rsidRPr="00956226">
        <w:t xml:space="preserve">Le calcul du coût environnemental est effectué en respectant une méthodologie encadrée par les articles </w:t>
      </w:r>
      <w:r w:rsidR="00957D87">
        <w:t>3</w:t>
      </w:r>
      <w:r w:rsidRPr="00956226">
        <w:t xml:space="preserve"> à </w:t>
      </w:r>
      <w:r w:rsidR="00957D87">
        <w:t>8</w:t>
      </w:r>
      <w:r w:rsidRPr="00956226">
        <w:t xml:space="preserve"> du présent arrêté et détaillée dans </w:t>
      </w:r>
      <w:r w:rsidR="005A5B9C" w:rsidRPr="00956226">
        <w:t>une notice</w:t>
      </w:r>
      <w:r w:rsidR="00132CA7" w:rsidRPr="00956226">
        <w:t xml:space="preserve"> méthodologique</w:t>
      </w:r>
      <w:r w:rsidR="005A5B9C" w:rsidRPr="00956226">
        <w:t xml:space="preserve"> </w:t>
      </w:r>
      <w:r w:rsidRPr="00956226">
        <w:t>publié</w:t>
      </w:r>
      <w:r w:rsidR="001E27D0" w:rsidRPr="00956226">
        <w:t>e</w:t>
      </w:r>
      <w:r w:rsidRPr="00956226">
        <w:t xml:space="preserve"> sur le site des ministères chargés de l'environnement et de l'économie.</w:t>
      </w:r>
    </w:p>
    <w:p w14:paraId="0EC9266C" w14:textId="77777777" w:rsidR="009A19E9" w:rsidRDefault="009A19E9" w:rsidP="00960E63">
      <w:pPr>
        <w:pStyle w:val="NormalWeb"/>
        <w:spacing w:before="120" w:beforeAutospacing="0" w:after="120" w:afterAutospacing="0"/>
        <w:jc w:val="both"/>
        <w:rPr>
          <w:color w:val="000000"/>
        </w:rPr>
      </w:pPr>
    </w:p>
    <w:p w14:paraId="7BACE9BA" w14:textId="77777777" w:rsidR="009A19E9" w:rsidRPr="00956226" w:rsidRDefault="009A19E9" w:rsidP="00956226">
      <w:pPr>
        <w:suppressAutoHyphens w:val="0"/>
        <w:spacing w:before="120" w:after="120"/>
        <w:jc w:val="center"/>
        <w:rPr>
          <w:b/>
          <w:color w:val="000000"/>
        </w:rPr>
      </w:pPr>
      <w:r w:rsidRPr="00956226">
        <w:rPr>
          <w:b/>
          <w:color w:val="000000"/>
        </w:rPr>
        <w:t>Article 3</w:t>
      </w:r>
    </w:p>
    <w:p w14:paraId="0D3FEFAA" w14:textId="25011B63" w:rsidR="007F4B74" w:rsidRDefault="0070155F" w:rsidP="00960E63">
      <w:pPr>
        <w:pStyle w:val="NormalWeb"/>
        <w:spacing w:before="120" w:beforeAutospacing="0" w:after="120" w:afterAutospacing="0"/>
        <w:jc w:val="both"/>
        <w:rPr>
          <w:color w:val="000000"/>
        </w:rPr>
      </w:pPr>
      <w:r w:rsidRPr="00E574D6">
        <w:rPr>
          <w:color w:val="000000"/>
        </w:rPr>
        <w:t xml:space="preserve">Le coût environnemental se rapporte à chaque </w:t>
      </w:r>
      <w:r>
        <w:rPr>
          <w:color w:val="000000"/>
        </w:rPr>
        <w:t>référence</w:t>
      </w:r>
      <w:r w:rsidRPr="00E574D6">
        <w:rPr>
          <w:color w:val="000000"/>
        </w:rPr>
        <w:t xml:space="preserve"> de produit</w:t>
      </w:r>
      <w:r>
        <w:rPr>
          <w:color w:val="000000"/>
        </w:rPr>
        <w:t>.</w:t>
      </w:r>
      <w:r w:rsidRPr="00E574D6">
        <w:rPr>
          <w:color w:val="000000"/>
        </w:rPr>
        <w:t xml:space="preserve"> </w:t>
      </w:r>
      <w:r w:rsidR="00960E63">
        <w:rPr>
          <w:color w:val="000000"/>
        </w:rPr>
        <w:t>Aux fins de ce calcul, c</w:t>
      </w:r>
      <w:r w:rsidR="00160886" w:rsidRPr="00AE5139">
        <w:rPr>
          <w:color w:val="000000"/>
        </w:rPr>
        <w:t xml:space="preserve">haque </w:t>
      </w:r>
      <w:r w:rsidR="007C753A">
        <w:rPr>
          <w:color w:val="000000"/>
        </w:rPr>
        <w:t xml:space="preserve">produit constitué d’un </w:t>
      </w:r>
      <w:r w:rsidR="00160886" w:rsidRPr="00AE5139">
        <w:rPr>
          <w:color w:val="000000"/>
        </w:rPr>
        <w:t xml:space="preserve">coloris ou </w:t>
      </w:r>
      <w:r w:rsidR="007C753A">
        <w:rPr>
          <w:color w:val="000000"/>
        </w:rPr>
        <w:t xml:space="preserve">d’une composition </w:t>
      </w:r>
      <w:r w:rsidR="007C753A" w:rsidRPr="00AE5139">
        <w:rPr>
          <w:color w:val="000000"/>
        </w:rPr>
        <w:t>différente</w:t>
      </w:r>
      <w:r w:rsidR="007C753A">
        <w:rPr>
          <w:color w:val="000000"/>
        </w:rPr>
        <w:t xml:space="preserve"> en termes de </w:t>
      </w:r>
      <w:r w:rsidR="00160886" w:rsidRPr="00AE5139">
        <w:rPr>
          <w:color w:val="000000"/>
        </w:rPr>
        <w:t>matière</w:t>
      </w:r>
      <w:r w:rsidR="007C753A">
        <w:rPr>
          <w:color w:val="000000"/>
        </w:rPr>
        <w:t>s</w:t>
      </w:r>
      <w:r w:rsidR="00160886" w:rsidRPr="00AE5139">
        <w:rPr>
          <w:color w:val="000000"/>
        </w:rPr>
        <w:t xml:space="preserve"> </w:t>
      </w:r>
      <w:r w:rsidR="007C753A">
        <w:rPr>
          <w:color w:val="000000"/>
        </w:rPr>
        <w:t>co</w:t>
      </w:r>
      <w:r w:rsidR="00160886" w:rsidRPr="00AE5139">
        <w:rPr>
          <w:color w:val="000000"/>
        </w:rPr>
        <w:t xml:space="preserve">nstitue </w:t>
      </w:r>
      <w:r w:rsidR="00B15DBF">
        <w:rPr>
          <w:color w:val="000000"/>
        </w:rPr>
        <w:t>une référence</w:t>
      </w:r>
      <w:r w:rsidR="007C753A">
        <w:rPr>
          <w:color w:val="000000"/>
        </w:rPr>
        <w:t xml:space="preserve"> différent</w:t>
      </w:r>
      <w:r w:rsidR="00B15DBF">
        <w:rPr>
          <w:color w:val="000000"/>
        </w:rPr>
        <w:t>e</w:t>
      </w:r>
      <w:r w:rsidR="00160886" w:rsidRPr="00AE5139">
        <w:rPr>
          <w:color w:val="000000"/>
        </w:rPr>
        <w:t>.</w:t>
      </w:r>
      <w:r w:rsidR="007C753A">
        <w:rPr>
          <w:color w:val="000000"/>
        </w:rPr>
        <w:t xml:space="preserve"> </w:t>
      </w:r>
      <w:r>
        <w:rPr>
          <w:color w:val="000000"/>
        </w:rPr>
        <w:t xml:space="preserve"> </w:t>
      </w:r>
    </w:p>
    <w:p w14:paraId="36846554" w14:textId="11E9A2B9" w:rsidR="0070155F" w:rsidRDefault="0070155F" w:rsidP="00960E63">
      <w:pPr>
        <w:pStyle w:val="NormalWeb"/>
        <w:spacing w:before="120" w:beforeAutospacing="0" w:after="120" w:afterAutospacing="0"/>
        <w:jc w:val="both"/>
        <w:rPr>
          <w:color w:val="000000"/>
        </w:rPr>
      </w:pPr>
      <w:r>
        <w:rPr>
          <w:color w:val="000000"/>
        </w:rPr>
        <w:t>Par exception, lorsque plusieurs unités de produits textiles sont regroupées au sein d’une</w:t>
      </w:r>
      <w:r w:rsidR="002F33D4">
        <w:rPr>
          <w:color w:val="000000"/>
        </w:rPr>
        <w:t xml:space="preserve"> seule</w:t>
      </w:r>
      <w:r>
        <w:rPr>
          <w:color w:val="000000"/>
        </w:rPr>
        <w:t xml:space="preserve"> unité de vente, alors le coût environnemental est calculé à l’échelle de cette unité de vente. </w:t>
      </w:r>
    </w:p>
    <w:p w14:paraId="33FF66BB" w14:textId="28A23307" w:rsidR="00681A3B" w:rsidRDefault="00AE5139" w:rsidP="00FB1F8D">
      <w:pPr>
        <w:pStyle w:val="NormalWeb"/>
        <w:spacing w:before="120" w:beforeAutospacing="0" w:after="120" w:afterAutospacing="0"/>
        <w:jc w:val="both"/>
        <w:rPr>
          <w:color w:val="000000"/>
        </w:rPr>
      </w:pPr>
      <w:r>
        <w:rPr>
          <w:color w:val="000000"/>
        </w:rPr>
        <w:t>Le</w:t>
      </w:r>
      <w:r w:rsidR="00160886" w:rsidRPr="00AE5139">
        <w:rPr>
          <w:color w:val="000000"/>
        </w:rPr>
        <w:t xml:space="preserve"> </w:t>
      </w:r>
      <w:r w:rsidR="00132CA7">
        <w:rPr>
          <w:color w:val="000000"/>
        </w:rPr>
        <w:t xml:space="preserve">calcul du </w:t>
      </w:r>
      <w:r w:rsidR="00160886" w:rsidRPr="00AE5139">
        <w:rPr>
          <w:color w:val="000000"/>
        </w:rPr>
        <w:t xml:space="preserve">coût environnemental </w:t>
      </w:r>
      <w:r w:rsidR="00132CA7">
        <w:rPr>
          <w:color w:val="000000"/>
        </w:rPr>
        <w:t>se rapporte</w:t>
      </w:r>
      <w:r>
        <w:rPr>
          <w:color w:val="000000"/>
        </w:rPr>
        <w:t xml:space="preserve"> à une taille unique</w:t>
      </w:r>
      <w:r w:rsidR="00160886" w:rsidRPr="00AE5139">
        <w:rPr>
          <w:color w:val="000000"/>
        </w:rPr>
        <w:t xml:space="preserve">, </w:t>
      </w:r>
      <w:r>
        <w:rPr>
          <w:color w:val="000000"/>
        </w:rPr>
        <w:t xml:space="preserve">applicable à l’ensemble </w:t>
      </w:r>
      <w:r w:rsidR="00160886" w:rsidRPr="00AE5139">
        <w:rPr>
          <w:color w:val="000000"/>
        </w:rPr>
        <w:t>des autres tailles relevant du même segment</w:t>
      </w:r>
      <w:r w:rsidR="007C753A">
        <w:rPr>
          <w:color w:val="000000"/>
        </w:rPr>
        <w:t xml:space="preserve">. Les segments considérés sont </w:t>
      </w:r>
      <w:r w:rsidR="0098361B">
        <w:rPr>
          <w:color w:val="000000"/>
        </w:rPr>
        <w:t xml:space="preserve">précisés dans la notice méthodologique. </w:t>
      </w:r>
    </w:p>
    <w:p w14:paraId="1E4B8FFE" w14:textId="6A1E9297" w:rsidR="007B0C90" w:rsidRDefault="007B0C90" w:rsidP="00960E63">
      <w:pPr>
        <w:suppressAutoHyphens w:val="0"/>
        <w:spacing w:before="120" w:after="120"/>
        <w:jc w:val="both"/>
        <w:rPr>
          <w:color w:val="000000"/>
        </w:rPr>
      </w:pPr>
      <w:r>
        <w:rPr>
          <w:color w:val="000000"/>
        </w:rPr>
        <w:t xml:space="preserve">Lorsqu’aucune des tailles proposées ne correspond à une référence donnée, il revient à la personne morale ou physique qui effectue le calcul du coût environnemental de choisir une taille représentative des différentes tailles proposées pour la référence en question. </w:t>
      </w:r>
    </w:p>
    <w:p w14:paraId="7F034350" w14:textId="3B3A57C9" w:rsidR="003D7F86" w:rsidRDefault="003D7F86" w:rsidP="00960E63">
      <w:pPr>
        <w:suppressAutoHyphens w:val="0"/>
        <w:spacing w:before="120" w:after="120"/>
        <w:jc w:val="both"/>
        <w:rPr>
          <w:color w:val="000000"/>
        </w:rPr>
      </w:pPr>
    </w:p>
    <w:p w14:paraId="58861ADE" w14:textId="5BD74425" w:rsidR="003D7F86" w:rsidRPr="00956226" w:rsidRDefault="003D7F86" w:rsidP="00956226">
      <w:pPr>
        <w:suppressAutoHyphens w:val="0"/>
        <w:spacing w:before="120" w:after="120"/>
        <w:jc w:val="center"/>
        <w:rPr>
          <w:b/>
          <w:color w:val="000000"/>
        </w:rPr>
      </w:pPr>
      <w:r w:rsidRPr="00956226">
        <w:rPr>
          <w:b/>
          <w:color w:val="000000"/>
        </w:rPr>
        <w:t>Article 4</w:t>
      </w:r>
    </w:p>
    <w:p w14:paraId="2BC18E3E" w14:textId="7E895EFF" w:rsidR="003D7F86" w:rsidRDefault="003D7F86" w:rsidP="003D7F86">
      <w:pPr>
        <w:spacing w:before="120" w:after="120"/>
        <w:jc w:val="both"/>
        <w:rPr>
          <w:lang w:eastAsia="fr-FR"/>
        </w:rPr>
      </w:pPr>
      <w:r>
        <w:rPr>
          <w:lang w:eastAsia="fr-FR"/>
        </w:rPr>
        <w:lastRenderedPageBreak/>
        <w:t>Le coût environnemental est calculé</w:t>
      </w:r>
      <w:r w:rsidRPr="009A19E9">
        <w:rPr>
          <w:lang w:eastAsia="fr-FR"/>
        </w:rPr>
        <w:t xml:space="preserve"> par référence à un</w:t>
      </w:r>
      <w:r w:rsidR="00DE282A">
        <w:rPr>
          <w:lang w:eastAsia="fr-FR"/>
        </w:rPr>
        <w:t xml:space="preserve"> type</w:t>
      </w:r>
      <w:r w:rsidRPr="009A19E9">
        <w:rPr>
          <w:lang w:eastAsia="fr-FR"/>
        </w:rPr>
        <w:t xml:space="preserve"> de produit donné, à laquelle correspond un nombre de jours théoriques d’utilisation.</w:t>
      </w:r>
      <w:r>
        <w:rPr>
          <w:lang w:eastAsia="fr-FR"/>
        </w:rPr>
        <w:t xml:space="preserve"> Les </w:t>
      </w:r>
      <w:r w:rsidR="004F344B">
        <w:rPr>
          <w:lang w:eastAsia="fr-FR"/>
        </w:rPr>
        <w:t>t</w:t>
      </w:r>
      <w:r w:rsidR="00DE282A">
        <w:rPr>
          <w:lang w:eastAsia="fr-FR"/>
        </w:rPr>
        <w:t>ypes</w:t>
      </w:r>
      <w:r w:rsidR="007579CD">
        <w:rPr>
          <w:lang w:eastAsia="fr-FR"/>
        </w:rPr>
        <w:t xml:space="preserve"> </w:t>
      </w:r>
      <w:r>
        <w:rPr>
          <w:lang w:eastAsia="fr-FR"/>
        </w:rPr>
        <w:t xml:space="preserve">considérés sont </w:t>
      </w:r>
      <w:proofErr w:type="gramStart"/>
      <w:r w:rsidRPr="003D7F86">
        <w:rPr>
          <w:i/>
          <w:lang w:eastAsia="fr-FR"/>
        </w:rPr>
        <w:t>a</w:t>
      </w:r>
      <w:proofErr w:type="gramEnd"/>
      <w:r w:rsidRPr="003D7F86">
        <w:rPr>
          <w:i/>
          <w:lang w:eastAsia="fr-FR"/>
        </w:rPr>
        <w:t xml:space="preserve"> minima</w:t>
      </w:r>
      <w:r>
        <w:rPr>
          <w:lang w:eastAsia="fr-FR"/>
        </w:rPr>
        <w:t xml:space="preserve"> les suivants :</w:t>
      </w:r>
    </w:p>
    <w:p w14:paraId="588CA0C5" w14:textId="6054DE8B" w:rsidR="00957D87" w:rsidRPr="003D5E3F" w:rsidRDefault="00957D87" w:rsidP="003D7F86">
      <w:pPr>
        <w:suppressAutoHyphens w:val="0"/>
        <w:spacing w:before="120" w:after="120"/>
        <w:jc w:val="both"/>
        <w:rPr>
          <w:color w:val="000000"/>
        </w:rPr>
      </w:pPr>
      <w:r>
        <w:rPr>
          <w:color w:val="000000"/>
        </w:rPr>
        <w:t xml:space="preserve">1° </w:t>
      </w:r>
      <w:r w:rsidRPr="003D5E3F">
        <w:rPr>
          <w:color w:val="000000"/>
        </w:rPr>
        <w:t>Boxer / Slip</w:t>
      </w:r>
      <w:r>
        <w:rPr>
          <w:color w:val="000000"/>
        </w:rPr>
        <w:t> ;</w:t>
      </w:r>
    </w:p>
    <w:p w14:paraId="2600834E" w14:textId="72DD3A4A" w:rsidR="00957D87" w:rsidRPr="003D5E3F" w:rsidRDefault="00957D87" w:rsidP="003D7F86">
      <w:pPr>
        <w:suppressAutoHyphens w:val="0"/>
        <w:spacing w:before="120" w:after="120"/>
        <w:jc w:val="both"/>
        <w:rPr>
          <w:color w:val="000000"/>
        </w:rPr>
      </w:pPr>
      <w:r>
        <w:rPr>
          <w:color w:val="000000"/>
        </w:rPr>
        <w:t xml:space="preserve">2° </w:t>
      </w:r>
      <w:r w:rsidRPr="003D5E3F">
        <w:rPr>
          <w:color w:val="000000"/>
        </w:rPr>
        <w:t>Caleçon</w:t>
      </w:r>
      <w:r>
        <w:rPr>
          <w:color w:val="000000"/>
        </w:rPr>
        <w:t> ;</w:t>
      </w:r>
    </w:p>
    <w:p w14:paraId="7CBA03BA" w14:textId="460B3F84" w:rsidR="00957D87" w:rsidRPr="003D5E3F" w:rsidRDefault="00957D87" w:rsidP="003D7F86">
      <w:pPr>
        <w:suppressAutoHyphens w:val="0"/>
        <w:spacing w:before="120" w:after="120"/>
        <w:jc w:val="both"/>
        <w:rPr>
          <w:color w:val="000000"/>
        </w:rPr>
      </w:pPr>
      <w:r>
        <w:rPr>
          <w:color w:val="000000"/>
        </w:rPr>
        <w:t xml:space="preserve">3° </w:t>
      </w:r>
      <w:r w:rsidRPr="003D5E3F">
        <w:rPr>
          <w:color w:val="000000"/>
        </w:rPr>
        <w:t>Chaussettes</w:t>
      </w:r>
      <w:r>
        <w:rPr>
          <w:color w:val="000000"/>
        </w:rPr>
        <w:t> ;</w:t>
      </w:r>
    </w:p>
    <w:p w14:paraId="072DDFD9" w14:textId="66BBDF52" w:rsidR="00957D87" w:rsidRPr="00956226" w:rsidRDefault="00957D87" w:rsidP="003D7F86">
      <w:pPr>
        <w:suppressAutoHyphens w:val="0"/>
        <w:spacing w:before="120" w:after="120"/>
        <w:jc w:val="both"/>
        <w:rPr>
          <w:color w:val="000000"/>
        </w:rPr>
      </w:pPr>
      <w:r>
        <w:rPr>
          <w:color w:val="000000"/>
        </w:rPr>
        <w:t xml:space="preserve">4° </w:t>
      </w:r>
      <w:r w:rsidRPr="00956226">
        <w:rPr>
          <w:color w:val="000000"/>
        </w:rPr>
        <w:t>Chemise</w:t>
      </w:r>
      <w:r>
        <w:rPr>
          <w:color w:val="000000"/>
        </w:rPr>
        <w:t> ;</w:t>
      </w:r>
    </w:p>
    <w:p w14:paraId="05F14341" w14:textId="2FF02E3E" w:rsidR="00957D87" w:rsidRPr="00956226" w:rsidRDefault="00957D87" w:rsidP="003D7F86">
      <w:pPr>
        <w:suppressAutoHyphens w:val="0"/>
        <w:spacing w:before="120" w:after="120"/>
        <w:jc w:val="both"/>
        <w:rPr>
          <w:color w:val="000000"/>
        </w:rPr>
      </w:pPr>
      <w:r>
        <w:rPr>
          <w:color w:val="000000"/>
        </w:rPr>
        <w:t xml:space="preserve">5° </w:t>
      </w:r>
      <w:r w:rsidRPr="00956226">
        <w:rPr>
          <w:color w:val="000000"/>
        </w:rPr>
        <w:t>Jean</w:t>
      </w:r>
      <w:r>
        <w:rPr>
          <w:color w:val="000000"/>
        </w:rPr>
        <w:t> ;</w:t>
      </w:r>
    </w:p>
    <w:p w14:paraId="13ADC9AA" w14:textId="38EDDD4D" w:rsidR="00957D87" w:rsidRPr="00956226" w:rsidRDefault="00957D87" w:rsidP="003D7F86">
      <w:pPr>
        <w:suppressAutoHyphens w:val="0"/>
        <w:spacing w:before="120" w:after="120"/>
        <w:jc w:val="both"/>
        <w:rPr>
          <w:color w:val="000000"/>
        </w:rPr>
      </w:pPr>
      <w:r>
        <w:rPr>
          <w:color w:val="000000"/>
        </w:rPr>
        <w:t xml:space="preserve">6° </w:t>
      </w:r>
      <w:r w:rsidRPr="00956226">
        <w:rPr>
          <w:color w:val="000000"/>
        </w:rPr>
        <w:t>Jupe / Robe</w:t>
      </w:r>
      <w:r>
        <w:rPr>
          <w:color w:val="000000"/>
        </w:rPr>
        <w:t> ;</w:t>
      </w:r>
    </w:p>
    <w:p w14:paraId="0D1E4951" w14:textId="344314EE" w:rsidR="00957D87" w:rsidRDefault="00957D87" w:rsidP="003D7F86">
      <w:pPr>
        <w:suppressAutoHyphens w:val="0"/>
        <w:spacing w:before="120" w:after="120"/>
        <w:jc w:val="both"/>
        <w:rPr>
          <w:color w:val="000000"/>
        </w:rPr>
      </w:pPr>
      <w:r>
        <w:rPr>
          <w:color w:val="000000"/>
        </w:rPr>
        <w:t xml:space="preserve">7° </w:t>
      </w:r>
      <w:r w:rsidRPr="003D5E3F">
        <w:rPr>
          <w:color w:val="000000"/>
        </w:rPr>
        <w:t>Maillot de bain</w:t>
      </w:r>
      <w:r>
        <w:rPr>
          <w:color w:val="000000"/>
        </w:rPr>
        <w:t> ;</w:t>
      </w:r>
    </w:p>
    <w:p w14:paraId="5DEF51A3" w14:textId="0EC35DBD" w:rsidR="00957D87" w:rsidRPr="00956226" w:rsidRDefault="00957D87" w:rsidP="003D7F86">
      <w:pPr>
        <w:suppressAutoHyphens w:val="0"/>
        <w:spacing w:before="120" w:after="120"/>
        <w:jc w:val="both"/>
        <w:rPr>
          <w:color w:val="000000"/>
        </w:rPr>
      </w:pPr>
      <w:r>
        <w:rPr>
          <w:color w:val="000000"/>
        </w:rPr>
        <w:t xml:space="preserve">8° </w:t>
      </w:r>
      <w:r w:rsidRPr="00956226">
        <w:rPr>
          <w:color w:val="000000"/>
        </w:rPr>
        <w:t>Manteau / Veste</w:t>
      </w:r>
      <w:r>
        <w:rPr>
          <w:color w:val="000000"/>
        </w:rPr>
        <w:t> ;</w:t>
      </w:r>
    </w:p>
    <w:p w14:paraId="411BB04F" w14:textId="502D4AA1" w:rsidR="00957D87" w:rsidRPr="00956226" w:rsidRDefault="00957D87" w:rsidP="003D7F86">
      <w:pPr>
        <w:suppressAutoHyphens w:val="0"/>
        <w:spacing w:before="120" w:after="120"/>
        <w:jc w:val="both"/>
        <w:rPr>
          <w:color w:val="000000"/>
        </w:rPr>
      </w:pPr>
      <w:r>
        <w:rPr>
          <w:color w:val="000000"/>
        </w:rPr>
        <w:t xml:space="preserve">9° </w:t>
      </w:r>
      <w:r w:rsidRPr="00956226">
        <w:rPr>
          <w:color w:val="000000"/>
        </w:rPr>
        <w:t>Pantalon / Short</w:t>
      </w:r>
      <w:r>
        <w:rPr>
          <w:color w:val="000000"/>
        </w:rPr>
        <w:t> ;</w:t>
      </w:r>
    </w:p>
    <w:p w14:paraId="5E479539" w14:textId="7C033C06" w:rsidR="00957D87" w:rsidRPr="00956226" w:rsidRDefault="00957D87" w:rsidP="003D7F86">
      <w:pPr>
        <w:suppressAutoHyphens w:val="0"/>
        <w:spacing w:before="120" w:after="120"/>
        <w:jc w:val="both"/>
        <w:rPr>
          <w:color w:val="000000"/>
        </w:rPr>
      </w:pPr>
      <w:r>
        <w:rPr>
          <w:color w:val="000000"/>
        </w:rPr>
        <w:t xml:space="preserve">10° </w:t>
      </w:r>
      <w:r w:rsidRPr="00956226">
        <w:rPr>
          <w:color w:val="000000"/>
        </w:rPr>
        <w:t>Pull</w:t>
      </w:r>
      <w:r>
        <w:rPr>
          <w:color w:val="000000"/>
        </w:rPr>
        <w:t> ;</w:t>
      </w:r>
    </w:p>
    <w:p w14:paraId="7B349354" w14:textId="6E224C83" w:rsidR="00957D87" w:rsidRPr="00BF530E" w:rsidRDefault="00957D87" w:rsidP="003D7F86">
      <w:pPr>
        <w:suppressAutoHyphens w:val="0"/>
        <w:spacing w:before="120" w:after="120"/>
        <w:jc w:val="both"/>
        <w:rPr>
          <w:color w:val="000000"/>
        </w:rPr>
      </w:pPr>
      <w:r>
        <w:rPr>
          <w:color w:val="000000"/>
        </w:rPr>
        <w:t xml:space="preserve">11° </w:t>
      </w:r>
      <w:r w:rsidRPr="003D5E3F">
        <w:rPr>
          <w:color w:val="000000"/>
        </w:rPr>
        <w:t>T-shirt / Polo</w:t>
      </w:r>
      <w:r>
        <w:rPr>
          <w:color w:val="000000"/>
        </w:rPr>
        <w:t>.</w:t>
      </w:r>
    </w:p>
    <w:p w14:paraId="69921E43" w14:textId="77777777" w:rsidR="000D1AEB" w:rsidRDefault="007579CD" w:rsidP="00D80061">
      <w:pPr>
        <w:widowControl w:val="0"/>
        <w:autoSpaceDE w:val="0"/>
        <w:spacing w:before="120" w:after="120"/>
        <w:jc w:val="both"/>
        <w:rPr>
          <w:color w:val="000000"/>
        </w:rPr>
      </w:pPr>
      <w:r>
        <w:rPr>
          <w:color w:val="000000"/>
        </w:rPr>
        <w:t xml:space="preserve">Pour </w:t>
      </w:r>
      <w:r w:rsidR="00B46609">
        <w:rPr>
          <w:color w:val="000000"/>
        </w:rPr>
        <w:t>une référence</w:t>
      </w:r>
      <w:r w:rsidR="0013122B">
        <w:rPr>
          <w:color w:val="000000"/>
        </w:rPr>
        <w:t xml:space="preserve"> de produit</w:t>
      </w:r>
      <w:r>
        <w:rPr>
          <w:color w:val="000000"/>
        </w:rPr>
        <w:t xml:space="preserve"> composé</w:t>
      </w:r>
      <w:r w:rsidR="00B46609">
        <w:rPr>
          <w:color w:val="000000"/>
        </w:rPr>
        <w:t>e</w:t>
      </w:r>
      <w:r>
        <w:rPr>
          <w:color w:val="000000"/>
        </w:rPr>
        <w:t xml:space="preserve"> de plusieurs</w:t>
      </w:r>
      <w:r w:rsidR="00962A8A">
        <w:rPr>
          <w:color w:val="000000"/>
        </w:rPr>
        <w:t xml:space="preserve"> </w:t>
      </w:r>
      <w:r w:rsidR="00B46609">
        <w:rPr>
          <w:color w:val="000000"/>
        </w:rPr>
        <w:t>parties</w:t>
      </w:r>
      <w:r w:rsidR="00313FE9">
        <w:rPr>
          <w:color w:val="000000"/>
        </w:rPr>
        <w:t xml:space="preserve"> textiles</w:t>
      </w:r>
      <w:r>
        <w:rPr>
          <w:color w:val="000000"/>
        </w:rPr>
        <w:t xml:space="preserve">, </w:t>
      </w:r>
      <w:r w:rsidR="00B46609">
        <w:rPr>
          <w:color w:val="000000"/>
        </w:rPr>
        <w:t>chaque partie renvoie à un type de produit. L</w:t>
      </w:r>
      <w:r>
        <w:rPr>
          <w:color w:val="000000"/>
        </w:rPr>
        <w:t>e coût environnemental</w:t>
      </w:r>
      <w:r w:rsidR="00B46609">
        <w:rPr>
          <w:color w:val="000000"/>
        </w:rPr>
        <w:t xml:space="preserve"> de la référence</w:t>
      </w:r>
      <w:r>
        <w:rPr>
          <w:color w:val="000000"/>
        </w:rPr>
        <w:t xml:space="preserve"> est calculé en additionnant le coût environnemental calculé pour chaque </w:t>
      </w:r>
      <w:r w:rsidR="00B46609">
        <w:rPr>
          <w:color w:val="000000"/>
        </w:rPr>
        <w:t>partie</w:t>
      </w:r>
      <w:r w:rsidR="00313FE9">
        <w:rPr>
          <w:color w:val="000000"/>
        </w:rPr>
        <w:t xml:space="preserve"> textile. </w:t>
      </w:r>
    </w:p>
    <w:p w14:paraId="3684D6E7" w14:textId="2F5D0E8A" w:rsidR="003D5E3F" w:rsidRDefault="000D1AEB" w:rsidP="00D80061">
      <w:pPr>
        <w:widowControl w:val="0"/>
        <w:autoSpaceDE w:val="0"/>
        <w:spacing w:before="120" w:after="120"/>
        <w:jc w:val="both"/>
        <w:rPr>
          <w:b/>
          <w:bCs/>
          <w:color w:val="000000"/>
        </w:rPr>
      </w:pPr>
      <w:r>
        <w:rPr>
          <w:color w:val="000000"/>
        </w:rPr>
        <w:t>A contrario, l</w:t>
      </w:r>
      <w:r w:rsidR="00313FE9">
        <w:rPr>
          <w:color w:val="000000"/>
        </w:rPr>
        <w:t>es accessoires</w:t>
      </w:r>
      <w:r w:rsidR="00B72892">
        <w:rPr>
          <w:color w:val="000000"/>
        </w:rPr>
        <w:t xml:space="preserve"> non composés de fibres textiles</w:t>
      </w:r>
      <w:r w:rsidR="00313FE9">
        <w:rPr>
          <w:color w:val="000000"/>
        </w:rPr>
        <w:t xml:space="preserve"> </w:t>
      </w:r>
      <w:r w:rsidR="00B72892">
        <w:rPr>
          <w:color w:val="000000"/>
        </w:rPr>
        <w:t>sont</w:t>
      </w:r>
      <w:r w:rsidR="00313FE9">
        <w:rPr>
          <w:color w:val="000000"/>
        </w:rPr>
        <w:t xml:space="preserve"> intégrés dans la modélisation</w:t>
      </w:r>
      <w:r w:rsidR="005D20AD">
        <w:rPr>
          <w:color w:val="000000"/>
        </w:rPr>
        <w:t xml:space="preserve"> dans le cadre de l’article 7</w:t>
      </w:r>
      <w:r w:rsidR="00841ABC">
        <w:rPr>
          <w:color w:val="000000"/>
        </w:rPr>
        <w:t xml:space="preserve"> du présent arrêté</w:t>
      </w:r>
      <w:r w:rsidR="00313FE9">
        <w:rPr>
          <w:color w:val="000000"/>
        </w:rPr>
        <w:t>.</w:t>
      </w:r>
    </w:p>
    <w:p w14:paraId="0E6DE6E8" w14:textId="77777777" w:rsidR="003D5E3F" w:rsidRDefault="003D5E3F" w:rsidP="007579CD">
      <w:pPr>
        <w:widowControl w:val="0"/>
        <w:autoSpaceDE w:val="0"/>
        <w:spacing w:before="120" w:after="120"/>
        <w:rPr>
          <w:b/>
          <w:bCs/>
          <w:color w:val="000000"/>
        </w:rPr>
      </w:pPr>
    </w:p>
    <w:p w14:paraId="00E02E4A" w14:textId="3C38D28F" w:rsidR="00542ECA" w:rsidRPr="00956226" w:rsidRDefault="00542ECA" w:rsidP="00956226">
      <w:pPr>
        <w:suppressAutoHyphens w:val="0"/>
        <w:spacing w:before="120" w:after="120"/>
        <w:jc w:val="center"/>
        <w:rPr>
          <w:b/>
          <w:color w:val="000000"/>
        </w:rPr>
      </w:pPr>
      <w:r w:rsidRPr="00956226">
        <w:rPr>
          <w:b/>
          <w:color w:val="000000"/>
        </w:rPr>
        <w:t xml:space="preserve">Article </w:t>
      </w:r>
      <w:r w:rsidR="007579CD" w:rsidRPr="00956226">
        <w:rPr>
          <w:b/>
          <w:color w:val="000000"/>
        </w:rPr>
        <w:t>5</w:t>
      </w:r>
    </w:p>
    <w:p w14:paraId="039A95E3" w14:textId="2A2BE17E" w:rsidR="007F4B74" w:rsidRDefault="009A19E9" w:rsidP="007F4B74">
      <w:pPr>
        <w:pStyle w:val="NormalWeb"/>
        <w:spacing w:before="120" w:beforeAutospacing="0" w:after="120" w:afterAutospacing="0"/>
        <w:jc w:val="both"/>
        <w:rPr>
          <w:color w:val="000000"/>
        </w:rPr>
      </w:pPr>
      <w:r>
        <w:rPr>
          <w:color w:val="000000"/>
        </w:rPr>
        <w:t>L</w:t>
      </w:r>
      <w:r w:rsidR="00160886" w:rsidRPr="007F4B74">
        <w:rPr>
          <w:color w:val="000000"/>
        </w:rPr>
        <w:t>e calcul du coût environnemental est fondé sur une modélisation</w:t>
      </w:r>
      <w:r w:rsidR="007F4B74" w:rsidRPr="007F4B74">
        <w:rPr>
          <w:color w:val="000000"/>
        </w:rPr>
        <w:t xml:space="preserve"> des impacts environnementaux des produits textiles, considérés tout au long de leur cycle de vie</w:t>
      </w:r>
      <w:r w:rsidR="00160886" w:rsidRPr="007F4B74">
        <w:rPr>
          <w:color w:val="000000"/>
        </w:rPr>
        <w:t>.</w:t>
      </w:r>
    </w:p>
    <w:p w14:paraId="619F9B8D" w14:textId="78ACEE95" w:rsidR="003D7F86" w:rsidRPr="007F4B74" w:rsidRDefault="003D7F86" w:rsidP="007F4B74">
      <w:pPr>
        <w:pStyle w:val="NormalWeb"/>
        <w:spacing w:before="120" w:beforeAutospacing="0" w:after="120" w:afterAutospacing="0"/>
        <w:jc w:val="both"/>
        <w:rPr>
          <w:color w:val="000000"/>
        </w:rPr>
      </w:pPr>
      <w:r>
        <w:rPr>
          <w:color w:val="000000"/>
        </w:rPr>
        <w:t>Cette modélisation est fondée sur des données d’inventaire en c</w:t>
      </w:r>
      <w:r w:rsidR="00F737AC">
        <w:rPr>
          <w:color w:val="000000"/>
        </w:rPr>
        <w:t xml:space="preserve">ycle de vie, mises à disposition dans les conditions précisées par </w:t>
      </w:r>
      <w:r w:rsidR="005A5B9C">
        <w:rPr>
          <w:color w:val="000000"/>
        </w:rPr>
        <w:t>la notice</w:t>
      </w:r>
      <w:r w:rsidR="00132CA7">
        <w:rPr>
          <w:color w:val="000000"/>
        </w:rPr>
        <w:t xml:space="preserve"> méthodologique</w:t>
      </w:r>
      <w:r w:rsidR="00F737AC">
        <w:rPr>
          <w:color w:val="000000"/>
        </w:rPr>
        <w:t xml:space="preserve"> mentionné</w:t>
      </w:r>
      <w:r w:rsidR="0056775F">
        <w:rPr>
          <w:color w:val="000000"/>
        </w:rPr>
        <w:t>e</w:t>
      </w:r>
      <w:r w:rsidR="00F737AC">
        <w:rPr>
          <w:color w:val="000000"/>
        </w:rPr>
        <w:t xml:space="preserve"> à l’article 2</w:t>
      </w:r>
      <w:r>
        <w:t>.</w:t>
      </w:r>
    </w:p>
    <w:p w14:paraId="555F5583" w14:textId="0A320567" w:rsidR="00160886" w:rsidRDefault="00160886" w:rsidP="007F4B74">
      <w:pPr>
        <w:pStyle w:val="NormalWeb"/>
        <w:spacing w:before="120" w:beforeAutospacing="0" w:after="120" w:afterAutospacing="0"/>
        <w:jc w:val="both"/>
        <w:rPr>
          <w:color w:val="000000"/>
        </w:rPr>
      </w:pPr>
      <w:r>
        <w:rPr>
          <w:color w:val="000000"/>
        </w:rPr>
        <w:t xml:space="preserve">Cette modélisation </w:t>
      </w:r>
      <w:r w:rsidR="007F4B74">
        <w:rPr>
          <w:color w:val="000000"/>
        </w:rPr>
        <w:t>inclu</w:t>
      </w:r>
      <w:r w:rsidR="003D5E3F">
        <w:rPr>
          <w:color w:val="000000"/>
        </w:rPr>
        <w:t>t</w:t>
      </w:r>
      <w:r>
        <w:rPr>
          <w:color w:val="000000"/>
        </w:rPr>
        <w:t xml:space="preserve"> les seize catégories d’impact environnemental définies à l’annexe I de l</w:t>
      </w:r>
      <w:r w:rsidRPr="00160886">
        <w:rPr>
          <w:color w:val="000000"/>
        </w:rPr>
        <w:t>a recommandation (UE) 2021/2279 de la Commission européenne du 15 décembre 2021 relative à l’utilisation de méthodes d’empreinte environnementale pour mesurer et indiquer la performance environnementale des produits et des organisations sur l’ensemble du cycle de vie</w:t>
      </w:r>
      <w:r w:rsidR="007F4B74">
        <w:rPr>
          <w:color w:val="000000"/>
        </w:rPr>
        <w:t>.</w:t>
      </w:r>
      <w:r w:rsidR="009A19E9">
        <w:rPr>
          <w:color w:val="000000"/>
        </w:rPr>
        <w:t xml:space="preserve"> </w:t>
      </w:r>
      <w:r w:rsidR="00234197">
        <w:rPr>
          <w:color w:val="000000"/>
        </w:rPr>
        <w:t xml:space="preserve">Ces seize </w:t>
      </w:r>
      <w:r w:rsidR="009A19E9">
        <w:rPr>
          <w:color w:val="000000"/>
        </w:rPr>
        <w:t xml:space="preserve">catégories d’impact </w:t>
      </w:r>
      <w:r w:rsidR="00234197">
        <w:rPr>
          <w:color w:val="000000"/>
        </w:rPr>
        <w:t>sont pris</w:t>
      </w:r>
      <w:r w:rsidR="009A19E9">
        <w:rPr>
          <w:color w:val="000000"/>
        </w:rPr>
        <w:t>es</w:t>
      </w:r>
      <w:r w:rsidR="00234197">
        <w:rPr>
          <w:color w:val="000000"/>
        </w:rPr>
        <w:t xml:space="preserve"> en compte dans la modélisation avec </w:t>
      </w:r>
      <w:r w:rsidR="00234197" w:rsidRPr="007F4B74">
        <w:rPr>
          <w:color w:val="000000"/>
        </w:rPr>
        <w:t>les coefficients de normalisation et de pondération suivants :</w:t>
      </w:r>
    </w:p>
    <w:p w14:paraId="15AD2128" w14:textId="77777777" w:rsidR="007F4B74" w:rsidRDefault="007F4B74" w:rsidP="007F4B74">
      <w:pPr>
        <w:pStyle w:val="NormalWeb"/>
        <w:spacing w:before="120" w:beforeAutospacing="0" w:after="120" w:afterAutospacing="0"/>
        <w:jc w:val="both"/>
        <w:rPr>
          <w:color w:val="000000"/>
        </w:rPr>
      </w:pPr>
    </w:p>
    <w:tbl>
      <w:tblPr>
        <w:tblStyle w:val="Grilledutableau"/>
        <w:tblW w:w="0" w:type="auto"/>
        <w:jc w:val="center"/>
        <w:tblLook w:val="04A0" w:firstRow="1" w:lastRow="0" w:firstColumn="1" w:lastColumn="0" w:noHBand="0" w:noVBand="1"/>
      </w:tblPr>
      <w:tblGrid>
        <w:gridCol w:w="2945"/>
        <w:gridCol w:w="2945"/>
        <w:gridCol w:w="2946"/>
      </w:tblGrid>
      <w:tr w:rsidR="00160886" w:rsidRPr="00234197" w14:paraId="3552E897" w14:textId="77777777" w:rsidTr="00234197">
        <w:trPr>
          <w:jc w:val="center"/>
        </w:trPr>
        <w:tc>
          <w:tcPr>
            <w:tcW w:w="2945" w:type="dxa"/>
            <w:vAlign w:val="center"/>
          </w:tcPr>
          <w:p w14:paraId="45A1C16B" w14:textId="3C05FACA" w:rsidR="00160886" w:rsidRPr="00234197" w:rsidRDefault="00160886" w:rsidP="0023419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Catégorie d’impact</w:t>
            </w:r>
          </w:p>
        </w:tc>
        <w:tc>
          <w:tcPr>
            <w:tcW w:w="2945" w:type="dxa"/>
            <w:vAlign w:val="center"/>
          </w:tcPr>
          <w:p w14:paraId="69860ACC" w14:textId="77777777" w:rsidR="00160886" w:rsidRPr="00234197" w:rsidRDefault="00160886" w:rsidP="0023419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Coefficient de normalisation</w:t>
            </w:r>
          </w:p>
        </w:tc>
        <w:tc>
          <w:tcPr>
            <w:tcW w:w="2946" w:type="dxa"/>
            <w:vAlign w:val="center"/>
          </w:tcPr>
          <w:p w14:paraId="565927A6" w14:textId="77777777" w:rsidR="00160886" w:rsidRPr="00234197" w:rsidRDefault="00160886" w:rsidP="0023419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Coefficient de pondération</w:t>
            </w:r>
          </w:p>
        </w:tc>
      </w:tr>
      <w:tr w:rsidR="00160886" w:rsidRPr="00234197" w14:paraId="6339F7E0" w14:textId="77777777" w:rsidTr="00234197">
        <w:trPr>
          <w:jc w:val="center"/>
        </w:trPr>
        <w:tc>
          <w:tcPr>
            <w:tcW w:w="2945" w:type="dxa"/>
            <w:vAlign w:val="center"/>
          </w:tcPr>
          <w:p w14:paraId="48B1C82A"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Acidification</w:t>
            </w:r>
          </w:p>
        </w:tc>
        <w:tc>
          <w:tcPr>
            <w:tcW w:w="2945" w:type="dxa"/>
            <w:vAlign w:val="center"/>
          </w:tcPr>
          <w:p w14:paraId="6758CEE5"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55,57 </w:t>
            </w:r>
            <w:proofErr w:type="spellStart"/>
            <w:r w:rsidRPr="00234197">
              <w:rPr>
                <w:rFonts w:ascii="Times New Roman" w:hAnsi="Times New Roman" w:cs="Times New Roman"/>
                <w:sz w:val="22"/>
                <w:lang w:eastAsia="fr-FR"/>
              </w:rPr>
              <w:t>molH+e</w:t>
            </w:r>
            <w:proofErr w:type="spellEnd"/>
          </w:p>
        </w:tc>
        <w:tc>
          <w:tcPr>
            <w:tcW w:w="2946" w:type="dxa"/>
            <w:vAlign w:val="center"/>
          </w:tcPr>
          <w:p w14:paraId="550606A6"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4,91%</w:t>
            </w:r>
          </w:p>
        </w:tc>
      </w:tr>
      <w:tr w:rsidR="00160886" w:rsidRPr="00234197" w14:paraId="6E126364" w14:textId="77777777" w:rsidTr="00234197">
        <w:trPr>
          <w:jc w:val="center"/>
        </w:trPr>
        <w:tc>
          <w:tcPr>
            <w:tcW w:w="2945" w:type="dxa"/>
            <w:vAlign w:val="center"/>
          </w:tcPr>
          <w:p w14:paraId="41E749F4"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Changement climatique</w:t>
            </w:r>
          </w:p>
        </w:tc>
        <w:tc>
          <w:tcPr>
            <w:tcW w:w="2945" w:type="dxa"/>
            <w:vAlign w:val="center"/>
          </w:tcPr>
          <w:p w14:paraId="610CFFF6"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7553 kg CO2e</w:t>
            </w:r>
          </w:p>
        </w:tc>
        <w:tc>
          <w:tcPr>
            <w:tcW w:w="2946" w:type="dxa"/>
            <w:vAlign w:val="center"/>
          </w:tcPr>
          <w:p w14:paraId="4AC476E7"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21,06%</w:t>
            </w:r>
          </w:p>
        </w:tc>
      </w:tr>
      <w:tr w:rsidR="00160886" w:rsidRPr="00234197" w14:paraId="5D667D63" w14:textId="77777777" w:rsidTr="00234197">
        <w:trPr>
          <w:jc w:val="center"/>
        </w:trPr>
        <w:tc>
          <w:tcPr>
            <w:tcW w:w="2945" w:type="dxa"/>
            <w:vAlign w:val="center"/>
          </w:tcPr>
          <w:p w14:paraId="527BED9C"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Ecotoxicité de l’eau douce</w:t>
            </w:r>
          </w:p>
        </w:tc>
        <w:tc>
          <w:tcPr>
            <w:tcW w:w="2945" w:type="dxa"/>
            <w:vAlign w:val="center"/>
          </w:tcPr>
          <w:p w14:paraId="7757644B" w14:textId="77777777" w:rsidR="00160886" w:rsidRPr="009D1CE2" w:rsidRDefault="00160886" w:rsidP="00234197">
            <w:pPr>
              <w:spacing w:before="120" w:after="120"/>
              <w:jc w:val="center"/>
              <w:rPr>
                <w:rFonts w:ascii="Times New Roman" w:hAnsi="Times New Roman" w:cs="Times New Roman"/>
                <w:sz w:val="22"/>
                <w:lang w:eastAsia="fr-FR"/>
              </w:rPr>
            </w:pPr>
            <w:r w:rsidRPr="009D1CE2">
              <w:rPr>
                <w:rFonts w:ascii="Times New Roman" w:hAnsi="Times New Roman" w:cs="Times New Roman"/>
                <w:sz w:val="22"/>
                <w:lang w:eastAsia="fr-FR"/>
              </w:rPr>
              <w:t xml:space="preserve">98120 </w:t>
            </w:r>
            <w:proofErr w:type="spellStart"/>
            <w:r w:rsidRPr="009D1CE2">
              <w:rPr>
                <w:rFonts w:ascii="Times New Roman" w:hAnsi="Times New Roman" w:cs="Times New Roman"/>
                <w:sz w:val="22"/>
                <w:lang w:eastAsia="fr-FR"/>
              </w:rPr>
              <w:t>CTUe</w:t>
            </w:r>
            <w:proofErr w:type="spellEnd"/>
          </w:p>
        </w:tc>
        <w:tc>
          <w:tcPr>
            <w:tcW w:w="2946" w:type="dxa"/>
            <w:vAlign w:val="center"/>
          </w:tcPr>
          <w:p w14:paraId="6EAF7D4A" w14:textId="77777777" w:rsidR="00160886" w:rsidRPr="009D1CE2" w:rsidRDefault="00160886" w:rsidP="00234197">
            <w:pPr>
              <w:spacing w:before="120" w:after="120"/>
              <w:jc w:val="center"/>
              <w:rPr>
                <w:rFonts w:ascii="Times New Roman" w:hAnsi="Times New Roman" w:cs="Times New Roman"/>
                <w:sz w:val="22"/>
                <w:lang w:eastAsia="fr-FR"/>
              </w:rPr>
            </w:pPr>
            <w:r w:rsidRPr="009D1CE2">
              <w:rPr>
                <w:rFonts w:ascii="Times New Roman" w:hAnsi="Times New Roman" w:cs="Times New Roman"/>
                <w:sz w:val="22"/>
                <w:lang w:eastAsia="fr-FR"/>
              </w:rPr>
              <w:t>21,06%</w:t>
            </w:r>
          </w:p>
        </w:tc>
      </w:tr>
      <w:tr w:rsidR="00160886" w:rsidRPr="00234197" w14:paraId="50F9C194" w14:textId="77777777" w:rsidTr="00234197">
        <w:trPr>
          <w:jc w:val="center"/>
        </w:trPr>
        <w:tc>
          <w:tcPr>
            <w:tcW w:w="2945" w:type="dxa"/>
            <w:vAlign w:val="center"/>
          </w:tcPr>
          <w:p w14:paraId="3FE52265"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 ressources fossiles</w:t>
            </w:r>
          </w:p>
        </w:tc>
        <w:tc>
          <w:tcPr>
            <w:tcW w:w="2945" w:type="dxa"/>
            <w:vAlign w:val="center"/>
          </w:tcPr>
          <w:p w14:paraId="546557F4"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65004 MJ</w:t>
            </w:r>
          </w:p>
        </w:tc>
        <w:tc>
          <w:tcPr>
            <w:tcW w:w="2946" w:type="dxa"/>
            <w:vAlign w:val="center"/>
          </w:tcPr>
          <w:p w14:paraId="4EEC0E9F"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6,59%</w:t>
            </w:r>
          </w:p>
        </w:tc>
      </w:tr>
      <w:tr w:rsidR="00160886" w:rsidRPr="00234197" w14:paraId="37393E76" w14:textId="77777777" w:rsidTr="00234197">
        <w:trPr>
          <w:jc w:val="center"/>
        </w:trPr>
        <w:tc>
          <w:tcPr>
            <w:tcW w:w="2945" w:type="dxa"/>
            <w:vAlign w:val="center"/>
          </w:tcPr>
          <w:p w14:paraId="1884201D"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Eutrophisation eaux douces</w:t>
            </w:r>
          </w:p>
        </w:tc>
        <w:tc>
          <w:tcPr>
            <w:tcW w:w="2945" w:type="dxa"/>
            <w:vAlign w:val="center"/>
          </w:tcPr>
          <w:p w14:paraId="1FD0A7BE"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1,61 </w:t>
            </w:r>
            <w:proofErr w:type="spellStart"/>
            <w:r w:rsidRPr="00234197">
              <w:rPr>
                <w:rFonts w:ascii="Times New Roman" w:hAnsi="Times New Roman" w:cs="Times New Roman"/>
                <w:sz w:val="22"/>
                <w:lang w:eastAsia="fr-FR"/>
              </w:rPr>
              <w:t>kgPe</w:t>
            </w:r>
            <w:proofErr w:type="spellEnd"/>
          </w:p>
        </w:tc>
        <w:tc>
          <w:tcPr>
            <w:tcW w:w="2946" w:type="dxa"/>
            <w:vAlign w:val="center"/>
          </w:tcPr>
          <w:p w14:paraId="22BFE823"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2,22%</w:t>
            </w:r>
          </w:p>
        </w:tc>
      </w:tr>
      <w:tr w:rsidR="00160886" w:rsidRPr="00234197" w14:paraId="2CE67BBC" w14:textId="77777777" w:rsidTr="00234197">
        <w:trPr>
          <w:jc w:val="center"/>
        </w:trPr>
        <w:tc>
          <w:tcPr>
            <w:tcW w:w="2945" w:type="dxa"/>
            <w:vAlign w:val="center"/>
          </w:tcPr>
          <w:p w14:paraId="2A1E141A"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Toxicité humaine – cancer</w:t>
            </w:r>
          </w:p>
        </w:tc>
        <w:tc>
          <w:tcPr>
            <w:tcW w:w="2945" w:type="dxa"/>
            <w:vAlign w:val="center"/>
          </w:tcPr>
          <w:p w14:paraId="5EF5FE1D"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1,73e-5 </w:t>
            </w:r>
            <w:proofErr w:type="spellStart"/>
            <w:r w:rsidRPr="00234197">
              <w:rPr>
                <w:rFonts w:ascii="Times New Roman" w:hAnsi="Times New Roman" w:cs="Times New Roman"/>
                <w:sz w:val="22"/>
                <w:lang w:eastAsia="fr-FR"/>
              </w:rPr>
              <w:t>CTUh</w:t>
            </w:r>
            <w:proofErr w:type="spellEnd"/>
          </w:p>
        </w:tc>
        <w:tc>
          <w:tcPr>
            <w:tcW w:w="2946" w:type="dxa"/>
            <w:vAlign w:val="center"/>
          </w:tcPr>
          <w:p w14:paraId="1E22821E"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0%</w:t>
            </w:r>
          </w:p>
        </w:tc>
      </w:tr>
      <w:tr w:rsidR="00160886" w:rsidRPr="00234197" w14:paraId="08D9DFB8" w14:textId="77777777" w:rsidTr="00234197">
        <w:trPr>
          <w:jc w:val="center"/>
        </w:trPr>
        <w:tc>
          <w:tcPr>
            <w:tcW w:w="2945" w:type="dxa"/>
            <w:vAlign w:val="center"/>
          </w:tcPr>
          <w:p w14:paraId="2125B60A"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Toxicité humaine – non cancer</w:t>
            </w:r>
          </w:p>
        </w:tc>
        <w:tc>
          <w:tcPr>
            <w:tcW w:w="2945" w:type="dxa"/>
            <w:vAlign w:val="center"/>
          </w:tcPr>
          <w:p w14:paraId="3EC54FD6"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1,29e-4 </w:t>
            </w:r>
            <w:proofErr w:type="spellStart"/>
            <w:r w:rsidRPr="00234197">
              <w:rPr>
                <w:rFonts w:ascii="Times New Roman" w:hAnsi="Times New Roman" w:cs="Times New Roman"/>
                <w:sz w:val="22"/>
                <w:lang w:eastAsia="fr-FR"/>
              </w:rPr>
              <w:t>CTUh</w:t>
            </w:r>
            <w:proofErr w:type="spellEnd"/>
          </w:p>
        </w:tc>
        <w:tc>
          <w:tcPr>
            <w:tcW w:w="2946" w:type="dxa"/>
            <w:vAlign w:val="center"/>
          </w:tcPr>
          <w:p w14:paraId="3294930B"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0%</w:t>
            </w:r>
          </w:p>
        </w:tc>
      </w:tr>
      <w:tr w:rsidR="00160886" w:rsidRPr="00234197" w14:paraId="6629F15A" w14:textId="77777777" w:rsidTr="00234197">
        <w:trPr>
          <w:jc w:val="center"/>
        </w:trPr>
        <w:tc>
          <w:tcPr>
            <w:tcW w:w="2945" w:type="dxa"/>
            <w:vAlign w:val="center"/>
          </w:tcPr>
          <w:p w14:paraId="29685DB4"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Radiations ionisantes</w:t>
            </w:r>
          </w:p>
        </w:tc>
        <w:tc>
          <w:tcPr>
            <w:tcW w:w="2945" w:type="dxa"/>
            <w:vAlign w:val="center"/>
          </w:tcPr>
          <w:p w14:paraId="23DF7D49"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4220 kBqU235e</w:t>
            </w:r>
          </w:p>
        </w:tc>
        <w:tc>
          <w:tcPr>
            <w:tcW w:w="2946" w:type="dxa"/>
            <w:vAlign w:val="center"/>
          </w:tcPr>
          <w:p w14:paraId="4FD62A84"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3,97%</w:t>
            </w:r>
          </w:p>
        </w:tc>
      </w:tr>
      <w:tr w:rsidR="00160886" w:rsidRPr="00234197" w14:paraId="79CBF9F4" w14:textId="77777777" w:rsidTr="00234197">
        <w:trPr>
          <w:jc w:val="center"/>
        </w:trPr>
        <w:tc>
          <w:tcPr>
            <w:tcW w:w="2945" w:type="dxa"/>
            <w:vAlign w:val="center"/>
          </w:tcPr>
          <w:p w14:paraId="721CFD02"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des sols</w:t>
            </w:r>
          </w:p>
        </w:tc>
        <w:tc>
          <w:tcPr>
            <w:tcW w:w="2945" w:type="dxa"/>
            <w:vAlign w:val="center"/>
          </w:tcPr>
          <w:p w14:paraId="5D232478"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819498 Pt</w:t>
            </w:r>
          </w:p>
        </w:tc>
        <w:tc>
          <w:tcPr>
            <w:tcW w:w="2946" w:type="dxa"/>
            <w:vAlign w:val="center"/>
          </w:tcPr>
          <w:p w14:paraId="283AFB6B"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6,29%</w:t>
            </w:r>
          </w:p>
        </w:tc>
      </w:tr>
      <w:tr w:rsidR="00160886" w:rsidRPr="00234197" w14:paraId="05EAB835" w14:textId="77777777" w:rsidTr="00234197">
        <w:trPr>
          <w:jc w:val="center"/>
        </w:trPr>
        <w:tc>
          <w:tcPr>
            <w:tcW w:w="2945" w:type="dxa"/>
            <w:vAlign w:val="center"/>
          </w:tcPr>
          <w:p w14:paraId="21410DCA"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des ressources minérales et métalliques</w:t>
            </w:r>
          </w:p>
        </w:tc>
        <w:tc>
          <w:tcPr>
            <w:tcW w:w="2945" w:type="dxa"/>
            <w:vAlign w:val="center"/>
          </w:tcPr>
          <w:p w14:paraId="57BAB381"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0,06 </w:t>
            </w:r>
            <w:proofErr w:type="spellStart"/>
            <w:r w:rsidRPr="00234197">
              <w:rPr>
                <w:rFonts w:ascii="Times New Roman" w:hAnsi="Times New Roman" w:cs="Times New Roman"/>
                <w:sz w:val="22"/>
                <w:lang w:eastAsia="fr-FR"/>
              </w:rPr>
              <w:t>kgSbe</w:t>
            </w:r>
            <w:proofErr w:type="spellEnd"/>
          </w:p>
        </w:tc>
        <w:tc>
          <w:tcPr>
            <w:tcW w:w="2946" w:type="dxa"/>
            <w:vAlign w:val="center"/>
          </w:tcPr>
          <w:p w14:paraId="308553C0"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5,98%</w:t>
            </w:r>
          </w:p>
        </w:tc>
      </w:tr>
      <w:tr w:rsidR="00160886" w:rsidRPr="00234197" w14:paraId="38A5AA21" w14:textId="77777777" w:rsidTr="00234197">
        <w:trPr>
          <w:jc w:val="center"/>
        </w:trPr>
        <w:tc>
          <w:tcPr>
            <w:tcW w:w="2945" w:type="dxa"/>
            <w:vAlign w:val="center"/>
          </w:tcPr>
          <w:p w14:paraId="18A9795C"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Appauvrissement de la couche d’ozone</w:t>
            </w:r>
          </w:p>
        </w:tc>
        <w:tc>
          <w:tcPr>
            <w:tcW w:w="2945" w:type="dxa"/>
            <w:vAlign w:val="center"/>
          </w:tcPr>
          <w:p w14:paraId="38A1896D"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0,05 kgCFC11e</w:t>
            </w:r>
          </w:p>
        </w:tc>
        <w:tc>
          <w:tcPr>
            <w:tcW w:w="2946" w:type="dxa"/>
            <w:vAlign w:val="center"/>
          </w:tcPr>
          <w:p w14:paraId="2821ED9F"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5,00%</w:t>
            </w:r>
          </w:p>
        </w:tc>
      </w:tr>
      <w:tr w:rsidR="00160886" w:rsidRPr="00234197" w14:paraId="4C13B835" w14:textId="77777777" w:rsidTr="00234197">
        <w:trPr>
          <w:jc w:val="center"/>
        </w:trPr>
        <w:tc>
          <w:tcPr>
            <w:tcW w:w="2945" w:type="dxa"/>
            <w:vAlign w:val="center"/>
          </w:tcPr>
          <w:p w14:paraId="467C84C3"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Formation d’ozone photochimique</w:t>
            </w:r>
          </w:p>
        </w:tc>
        <w:tc>
          <w:tcPr>
            <w:tcW w:w="2945" w:type="dxa"/>
            <w:vAlign w:val="center"/>
          </w:tcPr>
          <w:p w14:paraId="31FDFF56"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40,86 </w:t>
            </w:r>
            <w:proofErr w:type="spellStart"/>
            <w:r w:rsidRPr="00234197">
              <w:rPr>
                <w:rFonts w:ascii="Times New Roman" w:hAnsi="Times New Roman" w:cs="Times New Roman"/>
                <w:sz w:val="22"/>
                <w:lang w:eastAsia="fr-FR"/>
              </w:rPr>
              <w:t>ngNMVOCe</w:t>
            </w:r>
            <w:proofErr w:type="spellEnd"/>
          </w:p>
        </w:tc>
        <w:tc>
          <w:tcPr>
            <w:tcW w:w="2946" w:type="dxa"/>
            <w:vAlign w:val="center"/>
          </w:tcPr>
          <w:p w14:paraId="78395F8E"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3,79%</w:t>
            </w:r>
          </w:p>
        </w:tc>
      </w:tr>
      <w:tr w:rsidR="00160886" w:rsidRPr="00234197" w14:paraId="78CFD04D" w14:textId="77777777" w:rsidTr="00234197">
        <w:trPr>
          <w:jc w:val="center"/>
        </w:trPr>
        <w:tc>
          <w:tcPr>
            <w:tcW w:w="2945" w:type="dxa"/>
            <w:vAlign w:val="center"/>
          </w:tcPr>
          <w:p w14:paraId="2B8E9934"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Particules</w:t>
            </w:r>
          </w:p>
        </w:tc>
        <w:tc>
          <w:tcPr>
            <w:tcW w:w="2945" w:type="dxa"/>
            <w:vAlign w:val="center"/>
          </w:tcPr>
          <w:p w14:paraId="18983277"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5,95e-4 dis.inc.</w:t>
            </w:r>
          </w:p>
        </w:tc>
        <w:tc>
          <w:tcPr>
            <w:tcW w:w="2946" w:type="dxa"/>
            <w:vAlign w:val="center"/>
          </w:tcPr>
          <w:p w14:paraId="21D4B927"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7,10%</w:t>
            </w:r>
          </w:p>
        </w:tc>
      </w:tr>
      <w:tr w:rsidR="00160886" w:rsidRPr="00234197" w14:paraId="0F29366B" w14:textId="77777777" w:rsidTr="00234197">
        <w:trPr>
          <w:jc w:val="center"/>
        </w:trPr>
        <w:tc>
          <w:tcPr>
            <w:tcW w:w="2945" w:type="dxa"/>
            <w:vAlign w:val="center"/>
          </w:tcPr>
          <w:p w14:paraId="57771095"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Eutrophisation marine</w:t>
            </w:r>
          </w:p>
        </w:tc>
        <w:tc>
          <w:tcPr>
            <w:tcW w:w="2945" w:type="dxa"/>
            <w:vAlign w:val="center"/>
          </w:tcPr>
          <w:p w14:paraId="0DC412A7"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19,55 </w:t>
            </w:r>
            <w:proofErr w:type="spellStart"/>
            <w:r w:rsidRPr="00234197">
              <w:rPr>
                <w:rFonts w:ascii="Times New Roman" w:hAnsi="Times New Roman" w:cs="Times New Roman"/>
                <w:sz w:val="22"/>
                <w:lang w:eastAsia="fr-FR"/>
              </w:rPr>
              <w:t>kgNe</w:t>
            </w:r>
            <w:proofErr w:type="spellEnd"/>
          </w:p>
        </w:tc>
        <w:tc>
          <w:tcPr>
            <w:tcW w:w="2946" w:type="dxa"/>
            <w:vAlign w:val="center"/>
          </w:tcPr>
          <w:p w14:paraId="360C4113"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2,35%</w:t>
            </w:r>
          </w:p>
        </w:tc>
      </w:tr>
      <w:tr w:rsidR="00160886" w:rsidRPr="00234197" w14:paraId="06878019" w14:textId="77777777" w:rsidTr="00234197">
        <w:trPr>
          <w:jc w:val="center"/>
        </w:trPr>
        <w:tc>
          <w:tcPr>
            <w:tcW w:w="2945" w:type="dxa"/>
            <w:vAlign w:val="center"/>
          </w:tcPr>
          <w:p w14:paraId="3B196968"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Eutrophisation terrestre</w:t>
            </w:r>
          </w:p>
        </w:tc>
        <w:tc>
          <w:tcPr>
            <w:tcW w:w="2945" w:type="dxa"/>
            <w:vAlign w:val="center"/>
          </w:tcPr>
          <w:p w14:paraId="58EDA002"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177 </w:t>
            </w:r>
            <w:proofErr w:type="spellStart"/>
            <w:r w:rsidRPr="00234197">
              <w:rPr>
                <w:rFonts w:ascii="Times New Roman" w:hAnsi="Times New Roman" w:cs="Times New Roman"/>
                <w:sz w:val="22"/>
                <w:lang w:eastAsia="fr-FR"/>
              </w:rPr>
              <w:t>molNe</w:t>
            </w:r>
            <w:proofErr w:type="spellEnd"/>
          </w:p>
        </w:tc>
        <w:tc>
          <w:tcPr>
            <w:tcW w:w="2946" w:type="dxa"/>
            <w:vAlign w:val="center"/>
          </w:tcPr>
          <w:p w14:paraId="2F2055C7"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2,94%</w:t>
            </w:r>
          </w:p>
        </w:tc>
      </w:tr>
      <w:tr w:rsidR="00160886" w:rsidRPr="00234197" w14:paraId="62B4D340" w14:textId="77777777" w:rsidTr="00234197">
        <w:trPr>
          <w:jc w:val="center"/>
        </w:trPr>
        <w:tc>
          <w:tcPr>
            <w:tcW w:w="2945" w:type="dxa"/>
            <w:vAlign w:val="center"/>
          </w:tcPr>
          <w:p w14:paraId="1749F987" w14:textId="77777777" w:rsidR="00160886" w:rsidRPr="00234197" w:rsidRDefault="00160886" w:rsidP="00234197">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Utilisation des ressources en eau</w:t>
            </w:r>
          </w:p>
        </w:tc>
        <w:tc>
          <w:tcPr>
            <w:tcW w:w="2945" w:type="dxa"/>
            <w:vAlign w:val="center"/>
          </w:tcPr>
          <w:p w14:paraId="0BF67D99" w14:textId="77777777" w:rsidR="00160886" w:rsidRPr="007C753A" w:rsidRDefault="00160886" w:rsidP="00234197">
            <w:pPr>
              <w:spacing w:before="120" w:after="120"/>
              <w:jc w:val="center"/>
              <w:rPr>
                <w:rFonts w:ascii="Times New Roman" w:hAnsi="Times New Roman" w:cs="Times New Roman"/>
                <w:sz w:val="22"/>
                <w:lang w:eastAsia="fr-FR"/>
              </w:rPr>
            </w:pPr>
            <w:r w:rsidRPr="007C753A">
              <w:rPr>
                <w:rFonts w:ascii="Times New Roman" w:hAnsi="Times New Roman" w:cs="Times New Roman"/>
                <w:sz w:val="22"/>
                <w:lang w:eastAsia="fr-FR"/>
              </w:rPr>
              <w:t>11469 m3</w:t>
            </w:r>
          </w:p>
        </w:tc>
        <w:tc>
          <w:tcPr>
            <w:tcW w:w="2946" w:type="dxa"/>
            <w:vAlign w:val="center"/>
          </w:tcPr>
          <w:p w14:paraId="0A3D09FD" w14:textId="77777777" w:rsidR="00160886" w:rsidRPr="007C753A" w:rsidRDefault="00160886" w:rsidP="00234197">
            <w:pPr>
              <w:spacing w:before="120" w:after="120"/>
              <w:jc w:val="center"/>
              <w:rPr>
                <w:rFonts w:ascii="Times New Roman" w:hAnsi="Times New Roman" w:cs="Times New Roman"/>
                <w:sz w:val="22"/>
                <w:lang w:eastAsia="fr-FR"/>
              </w:rPr>
            </w:pPr>
            <w:r w:rsidRPr="007C753A">
              <w:rPr>
                <w:rFonts w:ascii="Times New Roman" w:hAnsi="Times New Roman" w:cs="Times New Roman"/>
                <w:sz w:val="22"/>
                <w:lang w:eastAsia="fr-FR"/>
              </w:rPr>
              <w:t>6,74%</w:t>
            </w:r>
          </w:p>
        </w:tc>
      </w:tr>
    </w:tbl>
    <w:p w14:paraId="69B26B98" w14:textId="639421BC" w:rsidR="00BF530E" w:rsidRDefault="003B1523" w:rsidP="007F4B74">
      <w:pPr>
        <w:spacing w:before="120" w:after="120"/>
        <w:jc w:val="both"/>
        <w:rPr>
          <w:lang w:eastAsia="fr-FR"/>
        </w:rPr>
      </w:pPr>
      <w:r>
        <w:rPr>
          <w:lang w:eastAsia="fr-FR"/>
        </w:rPr>
        <w:t>Pour la catégorie d’impact « écotoxicité de l’eau douce », l’impact modélisé des molécules organiques est doublé par rapport</w:t>
      </w:r>
      <w:r w:rsidRPr="003B1523">
        <w:rPr>
          <w:color w:val="000000"/>
        </w:rPr>
        <w:t xml:space="preserve"> </w:t>
      </w:r>
      <w:r>
        <w:rPr>
          <w:color w:val="000000"/>
        </w:rPr>
        <w:t>à l</w:t>
      </w:r>
      <w:r w:rsidRPr="00160886">
        <w:rPr>
          <w:color w:val="000000"/>
        </w:rPr>
        <w:t>a recommandation (UE) 2021/2279</w:t>
      </w:r>
      <w:r>
        <w:rPr>
          <w:lang w:eastAsia="fr-FR"/>
        </w:rPr>
        <w:t xml:space="preserve"> précitée</w:t>
      </w:r>
      <w:r w:rsidR="00BF530E">
        <w:rPr>
          <w:lang w:eastAsia="fr-FR"/>
        </w:rPr>
        <w:t>.</w:t>
      </w:r>
    </w:p>
    <w:p w14:paraId="2E8F5A61" w14:textId="6F83CF7D" w:rsidR="007F4B74" w:rsidRDefault="00234197" w:rsidP="007F4B74">
      <w:pPr>
        <w:spacing w:before="120" w:after="120"/>
        <w:jc w:val="both"/>
        <w:rPr>
          <w:lang w:eastAsia="fr-FR"/>
        </w:rPr>
      </w:pPr>
      <w:r>
        <w:rPr>
          <w:lang w:eastAsia="fr-FR"/>
        </w:rPr>
        <w:t xml:space="preserve">Cette modélisation </w:t>
      </w:r>
      <w:r w:rsidR="007F4B74">
        <w:rPr>
          <w:lang w:eastAsia="fr-FR"/>
        </w:rPr>
        <w:t>inclu</w:t>
      </w:r>
      <w:r w:rsidR="006A6735">
        <w:rPr>
          <w:lang w:eastAsia="fr-FR"/>
        </w:rPr>
        <w:t>t</w:t>
      </w:r>
      <w:r w:rsidR="007F4B74">
        <w:rPr>
          <w:lang w:eastAsia="fr-FR"/>
        </w:rPr>
        <w:t xml:space="preserve"> é</w:t>
      </w:r>
      <w:r>
        <w:rPr>
          <w:lang w:eastAsia="fr-FR"/>
        </w:rPr>
        <w:t xml:space="preserve">galement </w:t>
      </w:r>
      <w:r w:rsidR="009A19E9">
        <w:rPr>
          <w:lang w:eastAsia="fr-FR"/>
        </w:rPr>
        <w:t>les deux</w:t>
      </w:r>
      <w:r>
        <w:rPr>
          <w:lang w:eastAsia="fr-FR"/>
        </w:rPr>
        <w:t xml:space="preserve"> catégories d’impact suivant</w:t>
      </w:r>
      <w:r w:rsidR="009A19E9">
        <w:rPr>
          <w:lang w:eastAsia="fr-FR"/>
        </w:rPr>
        <w:t>e</w:t>
      </w:r>
      <w:r>
        <w:rPr>
          <w:lang w:eastAsia="fr-FR"/>
        </w:rPr>
        <w:t>s</w:t>
      </w:r>
      <w:r w:rsidR="006A6735">
        <w:rPr>
          <w:lang w:eastAsia="fr-FR"/>
        </w:rPr>
        <w:t xml:space="preserve"> </w:t>
      </w:r>
      <w:r>
        <w:rPr>
          <w:lang w:eastAsia="fr-FR"/>
        </w:rPr>
        <w:t>exprimée</w:t>
      </w:r>
      <w:r w:rsidR="00BF530E">
        <w:rPr>
          <w:lang w:eastAsia="fr-FR"/>
        </w:rPr>
        <w:t>s</w:t>
      </w:r>
      <w:r>
        <w:rPr>
          <w:lang w:eastAsia="fr-FR"/>
        </w:rPr>
        <w:t xml:space="preserve"> directement en points d’impact :</w:t>
      </w:r>
    </w:p>
    <w:tbl>
      <w:tblPr>
        <w:tblStyle w:val="Grilledutableau"/>
        <w:tblW w:w="0" w:type="auto"/>
        <w:jc w:val="center"/>
        <w:tblLook w:val="04A0" w:firstRow="1" w:lastRow="0" w:firstColumn="1" w:lastColumn="0" w:noHBand="0" w:noVBand="1"/>
      </w:tblPr>
      <w:tblGrid>
        <w:gridCol w:w="2945"/>
        <w:gridCol w:w="5872"/>
      </w:tblGrid>
      <w:tr w:rsidR="00234197" w:rsidRPr="00234197" w14:paraId="77E634A4" w14:textId="77777777" w:rsidTr="00234197">
        <w:trPr>
          <w:jc w:val="center"/>
        </w:trPr>
        <w:tc>
          <w:tcPr>
            <w:tcW w:w="2945" w:type="dxa"/>
            <w:vAlign w:val="center"/>
          </w:tcPr>
          <w:p w14:paraId="7420EA5B" w14:textId="2EBBDA3C" w:rsidR="00234197" w:rsidRPr="00234197" w:rsidRDefault="00234197" w:rsidP="0023419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Catégorie d’impact</w:t>
            </w:r>
          </w:p>
        </w:tc>
        <w:tc>
          <w:tcPr>
            <w:tcW w:w="5872" w:type="dxa"/>
            <w:vAlign w:val="center"/>
          </w:tcPr>
          <w:p w14:paraId="2DCBA0D7" w14:textId="77777777" w:rsidR="00234197" w:rsidRPr="00234197" w:rsidRDefault="00234197" w:rsidP="00234197">
            <w:pPr>
              <w:spacing w:before="120" w:after="120"/>
              <w:jc w:val="center"/>
              <w:rPr>
                <w:rFonts w:ascii="Times New Roman" w:hAnsi="Times New Roman" w:cs="Times New Roman"/>
                <w:b/>
                <w:sz w:val="22"/>
                <w:lang w:eastAsia="fr-FR"/>
              </w:rPr>
            </w:pPr>
            <w:r w:rsidRPr="00234197">
              <w:rPr>
                <w:rFonts w:ascii="Times New Roman" w:hAnsi="Times New Roman" w:cs="Times New Roman"/>
                <w:b/>
                <w:sz w:val="22"/>
                <w:lang w:eastAsia="fr-FR"/>
              </w:rPr>
              <w:t>Matérialité</w:t>
            </w:r>
          </w:p>
        </w:tc>
      </w:tr>
      <w:tr w:rsidR="00234197" w:rsidRPr="00234197" w14:paraId="7DE84C5D" w14:textId="77777777" w:rsidTr="00234197">
        <w:trPr>
          <w:jc w:val="center"/>
        </w:trPr>
        <w:tc>
          <w:tcPr>
            <w:tcW w:w="2945" w:type="dxa"/>
            <w:vAlign w:val="center"/>
          </w:tcPr>
          <w:p w14:paraId="557E5DEE" w14:textId="50EB36C8" w:rsidR="00234197" w:rsidRPr="00234197" w:rsidRDefault="003B1523" w:rsidP="000D1AEB">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Catégorie « </w:t>
            </w:r>
            <w:r w:rsidR="00BF530E">
              <w:rPr>
                <w:rFonts w:ascii="Times New Roman" w:hAnsi="Times New Roman" w:cs="Times New Roman"/>
                <w:sz w:val="22"/>
                <w:lang w:eastAsia="fr-FR"/>
              </w:rPr>
              <w:t>e</w:t>
            </w:r>
            <w:r w:rsidR="00234197" w:rsidRPr="00234197">
              <w:rPr>
                <w:rFonts w:ascii="Times New Roman" w:hAnsi="Times New Roman" w:cs="Times New Roman"/>
                <w:sz w:val="22"/>
                <w:lang w:eastAsia="fr-FR"/>
              </w:rPr>
              <w:t xml:space="preserve">xport hors </w:t>
            </w:r>
            <w:r w:rsidR="00E81C28">
              <w:rPr>
                <w:rFonts w:ascii="Times New Roman" w:hAnsi="Times New Roman" w:cs="Times New Roman"/>
                <w:sz w:val="22"/>
                <w:lang w:eastAsia="fr-FR"/>
              </w:rPr>
              <w:t>UE </w:t>
            </w:r>
            <w:r>
              <w:rPr>
                <w:rFonts w:ascii="Times New Roman" w:hAnsi="Times New Roman" w:cs="Times New Roman"/>
                <w:sz w:val="22"/>
                <w:lang w:eastAsia="fr-FR"/>
              </w:rPr>
              <w:t>», entendue comme la prise en compte de la part des textiles portés en France et exportés hors de l’Union européenne</w:t>
            </w:r>
            <w:r w:rsidR="000D1AEB">
              <w:rPr>
                <w:rFonts w:ascii="Times New Roman" w:hAnsi="Times New Roman" w:cs="Times New Roman"/>
                <w:sz w:val="22"/>
                <w:lang w:eastAsia="fr-FR"/>
              </w:rPr>
              <w:t xml:space="preserve"> </w:t>
            </w:r>
            <w:r>
              <w:rPr>
                <w:rFonts w:ascii="Times New Roman" w:hAnsi="Times New Roman" w:cs="Times New Roman"/>
                <w:sz w:val="22"/>
                <w:lang w:eastAsia="fr-FR"/>
              </w:rPr>
              <w:t>après avoir été collectés</w:t>
            </w:r>
          </w:p>
        </w:tc>
        <w:tc>
          <w:tcPr>
            <w:tcW w:w="5872" w:type="dxa"/>
            <w:vAlign w:val="center"/>
          </w:tcPr>
          <w:p w14:paraId="6BE65218" w14:textId="20038C4B" w:rsidR="00234197" w:rsidRPr="00234197" w:rsidRDefault="00234197" w:rsidP="000D1AEB">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 xml:space="preserve">5000 points d’impact pour 1kg de vêtement non réutilisé après avec été exporté hors </w:t>
            </w:r>
            <w:r w:rsidR="000D1AEB">
              <w:rPr>
                <w:rFonts w:ascii="Times New Roman" w:hAnsi="Times New Roman" w:cs="Times New Roman"/>
                <w:sz w:val="22"/>
                <w:lang w:eastAsia="fr-FR"/>
              </w:rPr>
              <w:t>Union européenne</w:t>
            </w:r>
          </w:p>
        </w:tc>
      </w:tr>
      <w:tr w:rsidR="00234197" w:rsidRPr="00234197" w14:paraId="6D58F0D4" w14:textId="77777777" w:rsidTr="00234197">
        <w:trPr>
          <w:jc w:val="center"/>
        </w:trPr>
        <w:tc>
          <w:tcPr>
            <w:tcW w:w="2945" w:type="dxa"/>
            <w:vAlign w:val="center"/>
          </w:tcPr>
          <w:p w14:paraId="53C6907B" w14:textId="534937CA" w:rsidR="00234197" w:rsidRPr="00234197" w:rsidRDefault="003B1523" w:rsidP="00BF530E">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Catégorie « </w:t>
            </w:r>
            <w:r w:rsidR="00BF530E">
              <w:rPr>
                <w:rFonts w:ascii="Times New Roman" w:hAnsi="Times New Roman" w:cs="Times New Roman"/>
                <w:sz w:val="22"/>
                <w:lang w:eastAsia="fr-FR"/>
              </w:rPr>
              <w:t>é</w:t>
            </w:r>
            <w:r w:rsidR="00234197" w:rsidRPr="00234197">
              <w:rPr>
                <w:rFonts w:ascii="Times New Roman" w:hAnsi="Times New Roman" w:cs="Times New Roman"/>
                <w:sz w:val="22"/>
                <w:lang w:eastAsia="fr-FR"/>
              </w:rPr>
              <w:t>mission de microfibres</w:t>
            </w:r>
            <w:r>
              <w:rPr>
                <w:rFonts w:ascii="Times New Roman" w:hAnsi="Times New Roman" w:cs="Times New Roman"/>
                <w:sz w:val="22"/>
                <w:lang w:eastAsia="fr-FR"/>
              </w:rPr>
              <w:t> »</w:t>
            </w:r>
          </w:p>
        </w:tc>
        <w:tc>
          <w:tcPr>
            <w:tcW w:w="5872" w:type="dxa"/>
            <w:vAlign w:val="center"/>
          </w:tcPr>
          <w:p w14:paraId="03A1B2E7" w14:textId="33E22CC1" w:rsidR="00234197" w:rsidRPr="00234197" w:rsidRDefault="00234197" w:rsidP="003D7F86">
            <w:pPr>
              <w:spacing w:before="120" w:after="120"/>
              <w:jc w:val="center"/>
              <w:rPr>
                <w:rFonts w:ascii="Times New Roman" w:hAnsi="Times New Roman" w:cs="Times New Roman"/>
                <w:sz w:val="22"/>
                <w:lang w:eastAsia="fr-FR"/>
              </w:rPr>
            </w:pPr>
            <w:r w:rsidRPr="00234197">
              <w:rPr>
                <w:rFonts w:ascii="Times New Roman" w:hAnsi="Times New Roman" w:cs="Times New Roman"/>
                <w:sz w:val="22"/>
                <w:lang w:eastAsia="fr-FR"/>
              </w:rPr>
              <w:t>1000 points d’impact pour 1kg de matière de référence</w:t>
            </w:r>
          </w:p>
        </w:tc>
      </w:tr>
    </w:tbl>
    <w:p w14:paraId="485047AA" w14:textId="06DBBF8F" w:rsidR="00956226" w:rsidRDefault="00BF530E" w:rsidP="00957D87">
      <w:pPr>
        <w:widowControl w:val="0"/>
        <w:autoSpaceDE w:val="0"/>
        <w:spacing w:before="120" w:after="120"/>
        <w:jc w:val="both"/>
        <w:rPr>
          <w:lang w:eastAsia="fr-FR"/>
        </w:rPr>
      </w:pPr>
      <w:r>
        <w:rPr>
          <w:lang w:eastAsia="fr-FR"/>
        </w:rPr>
        <w:t>Pour la catégorie « émission de microfibres », chaque matière se voit appliqué un pourcentage de cet impact de référence.</w:t>
      </w:r>
    </w:p>
    <w:p w14:paraId="2DF13874" w14:textId="77777777" w:rsidR="00956226" w:rsidRDefault="00956226" w:rsidP="009A19E9">
      <w:pPr>
        <w:widowControl w:val="0"/>
        <w:autoSpaceDE w:val="0"/>
        <w:spacing w:before="120" w:after="120"/>
        <w:jc w:val="center"/>
        <w:rPr>
          <w:lang w:eastAsia="fr-FR"/>
        </w:rPr>
      </w:pPr>
    </w:p>
    <w:p w14:paraId="20C9C950" w14:textId="4ADA2604" w:rsidR="009A19E9" w:rsidRDefault="009A19E9" w:rsidP="009A19E9">
      <w:pPr>
        <w:widowControl w:val="0"/>
        <w:autoSpaceDE w:val="0"/>
        <w:spacing w:before="120" w:after="120"/>
        <w:jc w:val="center"/>
        <w:rPr>
          <w:b/>
          <w:bCs/>
          <w:color w:val="000000"/>
        </w:rPr>
      </w:pPr>
      <w:r>
        <w:rPr>
          <w:b/>
          <w:bCs/>
          <w:color w:val="000000"/>
        </w:rPr>
        <w:t>Article 6</w:t>
      </w:r>
    </w:p>
    <w:p w14:paraId="336939C8" w14:textId="33F466C7" w:rsidR="009A19E9" w:rsidRDefault="00EC6EDC" w:rsidP="00234197">
      <w:pPr>
        <w:spacing w:before="120" w:after="120"/>
        <w:jc w:val="both"/>
        <w:rPr>
          <w:lang w:eastAsia="fr-FR"/>
        </w:rPr>
      </w:pPr>
      <w:r>
        <w:rPr>
          <w:lang w:eastAsia="fr-FR"/>
        </w:rPr>
        <w:t xml:space="preserve">La </w:t>
      </w:r>
      <w:r w:rsidRPr="003D7F86">
        <w:rPr>
          <w:lang w:eastAsia="fr-FR"/>
        </w:rPr>
        <w:t>modélisation inclut un coefficient de durabilité, modulant le nombre moyen de jours théoriques considérés lors de la phase d’utilisation.</w:t>
      </w:r>
      <w:r>
        <w:rPr>
          <w:lang w:eastAsia="fr-FR"/>
        </w:rPr>
        <w:t xml:space="preserve"> </w:t>
      </w:r>
    </w:p>
    <w:p w14:paraId="67D4ED15" w14:textId="29DBB52D" w:rsidR="009A19E9" w:rsidRDefault="00EC6EDC" w:rsidP="00234197">
      <w:pPr>
        <w:spacing w:before="120" w:after="120"/>
        <w:jc w:val="both"/>
        <w:rPr>
          <w:lang w:eastAsia="fr-FR"/>
        </w:rPr>
      </w:pPr>
      <w:r>
        <w:rPr>
          <w:lang w:eastAsia="fr-FR"/>
        </w:rPr>
        <w:t>La valeur de ce coefficient varie entre</w:t>
      </w:r>
      <w:r w:rsidR="00234197">
        <w:rPr>
          <w:lang w:eastAsia="fr-FR"/>
        </w:rPr>
        <w:t xml:space="preserve"> 0,</w:t>
      </w:r>
      <w:r w:rsidR="005D399A">
        <w:rPr>
          <w:lang w:eastAsia="fr-FR"/>
        </w:rPr>
        <w:t>67</w:t>
      </w:r>
      <w:r w:rsidR="00234197">
        <w:rPr>
          <w:lang w:eastAsia="fr-FR"/>
        </w:rPr>
        <w:t xml:space="preserve"> (</w:t>
      </w:r>
      <w:proofErr w:type="spellStart"/>
      <w:r w:rsidR="00234197">
        <w:rPr>
          <w:lang w:eastAsia="fr-FR"/>
        </w:rPr>
        <w:t>CoefD</w:t>
      </w:r>
      <w:r w:rsidR="00234197" w:rsidRPr="004202F2">
        <w:rPr>
          <w:vertAlign w:val="subscript"/>
          <w:lang w:eastAsia="fr-FR"/>
        </w:rPr>
        <w:t>min</w:t>
      </w:r>
      <w:proofErr w:type="spellEnd"/>
      <w:r>
        <w:rPr>
          <w:lang w:eastAsia="fr-FR"/>
        </w:rPr>
        <w:t>) et</w:t>
      </w:r>
      <w:r w:rsidR="00234197">
        <w:rPr>
          <w:lang w:eastAsia="fr-FR"/>
        </w:rPr>
        <w:t xml:space="preserve"> 1,</w:t>
      </w:r>
      <w:r w:rsidR="005D399A">
        <w:rPr>
          <w:lang w:eastAsia="fr-FR"/>
        </w:rPr>
        <w:t>45</w:t>
      </w:r>
      <w:r w:rsidR="00234197">
        <w:rPr>
          <w:lang w:eastAsia="fr-FR"/>
        </w:rPr>
        <w:t xml:space="preserve"> (</w:t>
      </w:r>
      <w:proofErr w:type="spellStart"/>
      <w:r w:rsidR="00234197">
        <w:rPr>
          <w:lang w:eastAsia="fr-FR"/>
        </w:rPr>
        <w:t>CoefD</w:t>
      </w:r>
      <w:r w:rsidR="00234197" w:rsidRPr="004202F2">
        <w:rPr>
          <w:vertAlign w:val="subscript"/>
          <w:lang w:eastAsia="fr-FR"/>
        </w:rPr>
        <w:t>max</w:t>
      </w:r>
      <w:proofErr w:type="spellEnd"/>
      <w:r w:rsidR="00234197">
        <w:rPr>
          <w:lang w:eastAsia="fr-FR"/>
        </w:rPr>
        <w:t>).</w:t>
      </w:r>
    </w:p>
    <w:p w14:paraId="42890E3F" w14:textId="72218EF1" w:rsidR="00EC6EDC" w:rsidRDefault="00234197" w:rsidP="00234197">
      <w:pPr>
        <w:spacing w:before="120" w:after="120"/>
        <w:jc w:val="both"/>
        <w:rPr>
          <w:lang w:eastAsia="fr-FR"/>
        </w:rPr>
      </w:pPr>
      <w:r>
        <w:rPr>
          <w:lang w:eastAsia="fr-FR"/>
        </w:rPr>
        <w:t xml:space="preserve">Il est </w:t>
      </w:r>
      <w:r w:rsidR="00EC6EDC">
        <w:rPr>
          <w:lang w:eastAsia="fr-FR"/>
        </w:rPr>
        <w:t xml:space="preserve">établi à partir de </w:t>
      </w:r>
      <w:r w:rsidR="00C31E86">
        <w:rPr>
          <w:lang w:eastAsia="fr-FR"/>
        </w:rPr>
        <w:t xml:space="preserve">trois </w:t>
      </w:r>
      <w:r w:rsidR="00EC6EDC">
        <w:rPr>
          <w:lang w:eastAsia="fr-FR"/>
        </w:rPr>
        <w:t>critères, dont l</w:t>
      </w:r>
      <w:r w:rsidR="00131591">
        <w:rPr>
          <w:lang w:eastAsia="fr-FR"/>
        </w:rPr>
        <w:t>es</w:t>
      </w:r>
      <w:r w:rsidR="00EC6EDC">
        <w:rPr>
          <w:lang w:eastAsia="fr-FR"/>
        </w:rPr>
        <w:t xml:space="preserve"> valeur</w:t>
      </w:r>
      <w:r w:rsidR="00131591">
        <w:rPr>
          <w:lang w:eastAsia="fr-FR"/>
        </w:rPr>
        <w:t>s</w:t>
      </w:r>
      <w:r w:rsidR="00EC6EDC">
        <w:rPr>
          <w:lang w:eastAsia="fr-FR"/>
        </w:rPr>
        <w:t xml:space="preserve"> </w:t>
      </w:r>
      <w:proofErr w:type="spellStart"/>
      <w:r w:rsidR="00EC6EDC">
        <w:rPr>
          <w:lang w:eastAsia="fr-FR"/>
        </w:rPr>
        <w:t>I</w:t>
      </w:r>
      <w:r w:rsidR="00EC6EDC" w:rsidRPr="004202F2">
        <w:rPr>
          <w:vertAlign w:val="subscript"/>
          <w:lang w:eastAsia="fr-FR"/>
        </w:rPr>
        <w:t>critère</w:t>
      </w:r>
      <w:proofErr w:type="spellEnd"/>
      <w:r w:rsidR="00EC6EDC">
        <w:rPr>
          <w:vertAlign w:val="subscript"/>
          <w:lang w:eastAsia="fr-FR"/>
        </w:rPr>
        <w:t xml:space="preserve"> </w:t>
      </w:r>
      <w:r w:rsidR="00131591">
        <w:rPr>
          <w:lang w:eastAsia="fr-FR"/>
        </w:rPr>
        <w:t>sont calculées</w:t>
      </w:r>
      <w:r w:rsidR="00EC6EDC">
        <w:rPr>
          <w:lang w:eastAsia="fr-FR"/>
        </w:rPr>
        <w:t xml:space="preserve"> par la personne morale ou physique qui effectue le calcul</w:t>
      </w:r>
      <w:r w:rsidR="00B36848">
        <w:rPr>
          <w:lang w:eastAsia="fr-FR"/>
        </w:rPr>
        <w:t>, dans le cadre prévu par l</w:t>
      </w:r>
      <w:r w:rsidR="005A5B9C">
        <w:rPr>
          <w:lang w:eastAsia="fr-FR"/>
        </w:rPr>
        <w:t>a</w:t>
      </w:r>
      <w:r w:rsidR="007B37A0">
        <w:rPr>
          <w:lang w:eastAsia="fr-FR"/>
        </w:rPr>
        <w:t xml:space="preserve"> </w:t>
      </w:r>
      <w:r w:rsidR="005A5B9C">
        <w:rPr>
          <w:lang w:eastAsia="fr-FR"/>
        </w:rPr>
        <w:t xml:space="preserve">notice </w:t>
      </w:r>
      <w:r w:rsidR="009D1CE2">
        <w:rPr>
          <w:lang w:eastAsia="fr-FR"/>
        </w:rPr>
        <w:t xml:space="preserve">méthodologique </w:t>
      </w:r>
      <w:r w:rsidR="007579CD">
        <w:rPr>
          <w:lang w:eastAsia="fr-FR"/>
        </w:rPr>
        <w:t>mentionné à l’article 2</w:t>
      </w:r>
      <w:r w:rsidR="00B36848">
        <w:rPr>
          <w:lang w:eastAsia="fr-FR"/>
        </w:rPr>
        <w:t>. Ces critères sont</w:t>
      </w:r>
      <w:r>
        <w:rPr>
          <w:lang w:eastAsia="fr-FR"/>
        </w:rPr>
        <w:t xml:space="preserve"> : </w:t>
      </w:r>
    </w:p>
    <w:p w14:paraId="4E21D48B" w14:textId="2F30EAE7" w:rsidR="00EC6EDC" w:rsidRDefault="00EC6EDC" w:rsidP="00EC6EDC">
      <w:pPr>
        <w:spacing w:before="120" w:after="120"/>
        <w:jc w:val="both"/>
        <w:rPr>
          <w:lang w:eastAsia="fr-FR"/>
        </w:rPr>
      </w:pPr>
      <w:r>
        <w:rPr>
          <w:lang w:eastAsia="fr-FR"/>
        </w:rPr>
        <w:t xml:space="preserve">1° </w:t>
      </w:r>
      <w:r w:rsidR="00B36848">
        <w:rPr>
          <w:lang w:eastAsia="fr-FR"/>
        </w:rPr>
        <w:t xml:space="preserve">la </w:t>
      </w:r>
      <w:r w:rsidR="00234197">
        <w:rPr>
          <w:lang w:eastAsia="fr-FR"/>
        </w:rPr>
        <w:t>large</w:t>
      </w:r>
      <w:r>
        <w:rPr>
          <w:lang w:eastAsia="fr-FR"/>
        </w:rPr>
        <w:t xml:space="preserve">ur de gamme, entendue comme </w:t>
      </w:r>
      <w:r w:rsidR="00B36848">
        <w:rPr>
          <w:lang w:eastAsia="fr-FR"/>
        </w:rPr>
        <w:t>le n</w:t>
      </w:r>
      <w:r w:rsidR="00B36848" w:rsidRPr="00B36848">
        <w:rPr>
          <w:lang w:eastAsia="fr-FR"/>
        </w:rPr>
        <w:t>ombre maximal de références proposé</w:t>
      </w:r>
      <w:r w:rsidR="00957D87">
        <w:rPr>
          <w:lang w:eastAsia="fr-FR"/>
        </w:rPr>
        <w:t>es</w:t>
      </w:r>
      <w:r w:rsidR="00B36848">
        <w:rPr>
          <w:lang w:eastAsia="fr-FR"/>
        </w:rPr>
        <w:t xml:space="preserve"> par une marque</w:t>
      </w:r>
      <w:r>
        <w:rPr>
          <w:lang w:eastAsia="fr-FR"/>
        </w:rPr>
        <w:t> </w:t>
      </w:r>
      <w:r w:rsidR="005A5E58">
        <w:rPr>
          <w:lang w:eastAsia="fr-FR"/>
        </w:rPr>
        <w:t xml:space="preserve">sur </w:t>
      </w:r>
      <w:r w:rsidR="00EE2E44">
        <w:rPr>
          <w:lang w:eastAsia="fr-FR"/>
        </w:rPr>
        <w:t xml:space="preserve">le </w:t>
      </w:r>
      <w:r w:rsidR="005A5E58">
        <w:rPr>
          <w:lang w:eastAsia="fr-FR"/>
        </w:rPr>
        <w:t>segment de marché</w:t>
      </w:r>
      <w:r w:rsidR="00EE2E44">
        <w:rPr>
          <w:lang w:eastAsia="fr-FR"/>
        </w:rPr>
        <w:t xml:space="preserve"> de la référence de produit considérée</w:t>
      </w:r>
      <w:r w:rsidR="005A5E58">
        <w:rPr>
          <w:lang w:eastAsia="fr-FR"/>
        </w:rPr>
        <w:t xml:space="preserve"> </w:t>
      </w:r>
      <w:r>
        <w:rPr>
          <w:lang w:eastAsia="fr-FR"/>
        </w:rPr>
        <w:t>;</w:t>
      </w:r>
    </w:p>
    <w:p w14:paraId="4FBD8889" w14:textId="4434B169" w:rsidR="00EC6EDC" w:rsidRDefault="00C31E86" w:rsidP="00EC6EDC">
      <w:pPr>
        <w:spacing w:before="120" w:after="120"/>
        <w:jc w:val="both"/>
        <w:rPr>
          <w:lang w:eastAsia="fr-FR"/>
        </w:rPr>
      </w:pPr>
      <w:r>
        <w:rPr>
          <w:lang w:eastAsia="fr-FR"/>
        </w:rPr>
        <w:t>2</w:t>
      </w:r>
      <w:r w:rsidR="00EC6EDC">
        <w:rPr>
          <w:lang w:eastAsia="fr-FR"/>
        </w:rPr>
        <w:t>°</w:t>
      </w:r>
      <w:r w:rsidR="00234197">
        <w:rPr>
          <w:lang w:eastAsia="fr-FR"/>
        </w:rPr>
        <w:t xml:space="preserve"> </w:t>
      </w:r>
      <w:r w:rsidR="00B36848">
        <w:rPr>
          <w:lang w:eastAsia="fr-FR"/>
        </w:rPr>
        <w:t>l’</w:t>
      </w:r>
      <w:r w:rsidR="00234197">
        <w:rPr>
          <w:lang w:eastAsia="fr-FR"/>
        </w:rPr>
        <w:t>incitation à la réparation</w:t>
      </w:r>
      <w:r w:rsidR="00B36848">
        <w:rPr>
          <w:lang w:eastAsia="fr-FR"/>
        </w:rPr>
        <w:t>, entendue comme le r</w:t>
      </w:r>
      <w:r w:rsidR="00B36848" w:rsidRPr="00B36848">
        <w:rPr>
          <w:lang w:eastAsia="fr-FR"/>
        </w:rPr>
        <w:t>apport entre le coût moyen de réparation e</w:t>
      </w:r>
      <w:r w:rsidR="00B36848">
        <w:rPr>
          <w:lang w:eastAsia="fr-FR"/>
        </w:rPr>
        <w:t>t le prix de vente de référence</w:t>
      </w:r>
      <w:r w:rsidR="00FE6F06">
        <w:rPr>
          <w:lang w:eastAsia="fr-FR"/>
        </w:rPr>
        <w:t>, et la proposition d’un service de réparation</w:t>
      </w:r>
      <w:r w:rsidR="00957D87">
        <w:rPr>
          <w:lang w:eastAsia="fr-FR"/>
        </w:rPr>
        <w:t> ;</w:t>
      </w:r>
    </w:p>
    <w:p w14:paraId="63B3E92E" w14:textId="054744B5" w:rsidR="00234197" w:rsidRDefault="00C31E86" w:rsidP="00EC6EDC">
      <w:pPr>
        <w:spacing w:before="120" w:after="120"/>
        <w:jc w:val="both"/>
        <w:rPr>
          <w:lang w:eastAsia="fr-FR"/>
        </w:rPr>
      </w:pPr>
      <w:r>
        <w:rPr>
          <w:lang w:eastAsia="fr-FR"/>
        </w:rPr>
        <w:t>3</w:t>
      </w:r>
      <w:r w:rsidR="00EC6EDC">
        <w:rPr>
          <w:lang w:eastAsia="fr-FR"/>
        </w:rPr>
        <w:t>°</w:t>
      </w:r>
      <w:r w:rsidR="00234197">
        <w:rPr>
          <w:lang w:eastAsia="fr-FR"/>
        </w:rPr>
        <w:t xml:space="preserve"> </w:t>
      </w:r>
      <w:r w:rsidR="00B36848">
        <w:rPr>
          <w:lang w:eastAsia="fr-FR"/>
        </w:rPr>
        <w:t>l’</w:t>
      </w:r>
      <w:r w:rsidR="00234197">
        <w:rPr>
          <w:lang w:eastAsia="fr-FR"/>
        </w:rPr>
        <w:t>affichage</w:t>
      </w:r>
      <w:r w:rsidR="00FE6F06">
        <w:rPr>
          <w:lang w:eastAsia="fr-FR"/>
        </w:rPr>
        <w:t xml:space="preserve"> </w:t>
      </w:r>
      <w:commentRangeStart w:id="9"/>
      <w:ins w:id="10" w:author="MOIZO Juliette" w:date="2025-02-04T08:49:00Z">
        <w:r w:rsidR="00F31A02">
          <w:rPr>
            <w:highlight w:val="yellow"/>
            <w:lang w:eastAsia="fr-FR"/>
          </w:rPr>
          <w:t>visible ou directement accessible</w:t>
        </w:r>
        <w:r w:rsidR="00F31A02" w:rsidRPr="00C56E01">
          <w:rPr>
            <w:highlight w:val="yellow"/>
            <w:lang w:eastAsia="fr-FR"/>
          </w:rPr>
          <w:t xml:space="preserve"> </w:t>
        </w:r>
        <w:commentRangeEnd w:id="9"/>
        <w:r w:rsidR="00F31A02">
          <w:rPr>
            <w:rStyle w:val="Marquedecommentaire"/>
          </w:rPr>
          <w:commentReference w:id="9"/>
        </w:r>
        <w:r w:rsidR="00F31A02" w:rsidRPr="00C56E01">
          <w:rPr>
            <w:highlight w:val="yellow"/>
            <w:lang w:eastAsia="fr-FR"/>
          </w:rPr>
          <w:t>au moment de l’acte d’achat</w:t>
        </w:r>
        <w:r w:rsidR="00F31A02">
          <w:rPr>
            <w:lang w:eastAsia="fr-FR"/>
          </w:rPr>
          <w:t xml:space="preserve"> </w:t>
        </w:r>
      </w:ins>
      <w:r w:rsidR="00234197">
        <w:rPr>
          <w:lang w:eastAsia="fr-FR"/>
        </w:rPr>
        <w:t>de la traçabilité</w:t>
      </w:r>
      <w:r w:rsidR="00B36848">
        <w:rPr>
          <w:lang w:eastAsia="fr-FR"/>
        </w:rPr>
        <w:t xml:space="preserve"> géographique des étapes de production</w:t>
      </w:r>
      <w:r w:rsidR="00234197">
        <w:rPr>
          <w:lang w:eastAsia="fr-FR"/>
        </w:rPr>
        <w:t>.</w:t>
      </w:r>
    </w:p>
    <w:p w14:paraId="080574DD" w14:textId="5F018D72" w:rsidR="00234197" w:rsidRDefault="00234197" w:rsidP="00234197">
      <w:pPr>
        <w:spacing w:before="120" w:after="120"/>
        <w:jc w:val="both"/>
        <w:rPr>
          <w:lang w:eastAsia="fr-FR"/>
        </w:rPr>
      </w:pPr>
      <w:r>
        <w:rPr>
          <w:lang w:eastAsia="fr-FR"/>
        </w:rPr>
        <w:t>C</w:t>
      </w:r>
      <w:r w:rsidR="00EC6EDC">
        <w:rPr>
          <w:lang w:eastAsia="fr-FR"/>
        </w:rPr>
        <w:t xml:space="preserve">hacun des </w:t>
      </w:r>
      <w:r w:rsidR="005A5E58">
        <w:rPr>
          <w:lang w:eastAsia="fr-FR"/>
        </w:rPr>
        <w:t xml:space="preserve">trois </w:t>
      </w:r>
      <w:r>
        <w:rPr>
          <w:lang w:eastAsia="fr-FR"/>
        </w:rPr>
        <w:t xml:space="preserve">critères est </w:t>
      </w:r>
      <w:r w:rsidR="00EC6EDC">
        <w:rPr>
          <w:lang w:eastAsia="fr-FR"/>
        </w:rPr>
        <w:t>pondéré de la manière suivante au sein du coefficient de durabilité</w:t>
      </w:r>
      <w:r>
        <w:rPr>
          <w:lang w:eastAsia="fr-FR"/>
        </w:rPr>
        <w:t> :</w:t>
      </w:r>
    </w:p>
    <w:tbl>
      <w:tblPr>
        <w:tblStyle w:val="Grilledutableau"/>
        <w:tblW w:w="0" w:type="auto"/>
        <w:jc w:val="center"/>
        <w:tblLook w:val="04A0" w:firstRow="1" w:lastRow="0" w:firstColumn="1" w:lastColumn="0" w:noHBand="0" w:noVBand="1"/>
      </w:tblPr>
      <w:tblGrid>
        <w:gridCol w:w="2945"/>
        <w:gridCol w:w="5872"/>
      </w:tblGrid>
      <w:tr w:rsidR="00234197" w:rsidRPr="00EC6EDC" w14:paraId="5721B431" w14:textId="77777777" w:rsidTr="00EC6EDC">
        <w:trPr>
          <w:jc w:val="center"/>
        </w:trPr>
        <w:tc>
          <w:tcPr>
            <w:tcW w:w="2945" w:type="dxa"/>
            <w:vAlign w:val="center"/>
          </w:tcPr>
          <w:p w14:paraId="5460EC05" w14:textId="77777777" w:rsidR="00234197" w:rsidRPr="00EC6EDC" w:rsidRDefault="00234197" w:rsidP="00EC6EDC">
            <w:pPr>
              <w:spacing w:before="120" w:after="120"/>
              <w:jc w:val="center"/>
              <w:rPr>
                <w:rFonts w:ascii="Times New Roman" w:hAnsi="Times New Roman" w:cs="Times New Roman"/>
                <w:b/>
                <w:sz w:val="22"/>
                <w:lang w:eastAsia="fr-FR"/>
              </w:rPr>
            </w:pPr>
            <w:r w:rsidRPr="00EC6EDC">
              <w:rPr>
                <w:rFonts w:ascii="Times New Roman" w:hAnsi="Times New Roman" w:cs="Times New Roman"/>
                <w:b/>
                <w:sz w:val="22"/>
                <w:lang w:eastAsia="fr-FR"/>
              </w:rPr>
              <w:t>Critère de durabilité</w:t>
            </w:r>
          </w:p>
        </w:tc>
        <w:tc>
          <w:tcPr>
            <w:tcW w:w="5872" w:type="dxa"/>
            <w:vAlign w:val="center"/>
          </w:tcPr>
          <w:p w14:paraId="254B5C53" w14:textId="77777777" w:rsidR="00234197" w:rsidRPr="00EC6EDC" w:rsidRDefault="00234197" w:rsidP="00EC6EDC">
            <w:pPr>
              <w:spacing w:before="120" w:after="120"/>
              <w:jc w:val="center"/>
              <w:rPr>
                <w:rFonts w:ascii="Times New Roman" w:hAnsi="Times New Roman" w:cs="Times New Roman"/>
                <w:b/>
                <w:sz w:val="22"/>
                <w:lang w:eastAsia="fr-FR"/>
              </w:rPr>
            </w:pPr>
            <w:r w:rsidRPr="00EC6EDC">
              <w:rPr>
                <w:rFonts w:ascii="Times New Roman" w:hAnsi="Times New Roman" w:cs="Times New Roman"/>
                <w:b/>
                <w:sz w:val="22"/>
                <w:lang w:eastAsia="fr-FR"/>
              </w:rPr>
              <w:t>Pondération</w:t>
            </w:r>
          </w:p>
        </w:tc>
      </w:tr>
      <w:tr w:rsidR="00234197" w:rsidRPr="00EC6EDC" w14:paraId="7936B4B1" w14:textId="77777777" w:rsidTr="00EC6EDC">
        <w:trPr>
          <w:jc w:val="center"/>
        </w:trPr>
        <w:tc>
          <w:tcPr>
            <w:tcW w:w="2945" w:type="dxa"/>
            <w:vAlign w:val="center"/>
          </w:tcPr>
          <w:p w14:paraId="430AA60D" w14:textId="77777777" w:rsidR="00234197" w:rsidRPr="00EC6EDC" w:rsidRDefault="00234197" w:rsidP="00EC6EDC">
            <w:pPr>
              <w:spacing w:before="120" w:after="120"/>
              <w:jc w:val="center"/>
              <w:rPr>
                <w:rFonts w:ascii="Times New Roman" w:hAnsi="Times New Roman" w:cs="Times New Roman"/>
                <w:sz w:val="22"/>
                <w:lang w:eastAsia="fr-FR"/>
              </w:rPr>
            </w:pPr>
            <w:r w:rsidRPr="00EC6EDC">
              <w:rPr>
                <w:rFonts w:ascii="Times New Roman" w:hAnsi="Times New Roman" w:cs="Times New Roman"/>
                <w:sz w:val="22"/>
                <w:lang w:eastAsia="fr-FR"/>
              </w:rPr>
              <w:t>Largeur de gamme</w:t>
            </w:r>
          </w:p>
        </w:tc>
        <w:tc>
          <w:tcPr>
            <w:tcW w:w="5872" w:type="dxa"/>
            <w:vAlign w:val="center"/>
          </w:tcPr>
          <w:p w14:paraId="0A9109EE" w14:textId="599C4241" w:rsidR="00234197" w:rsidRPr="00EC6EDC" w:rsidRDefault="00C31E86" w:rsidP="00EC6EDC">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4</w:t>
            </w:r>
            <w:r w:rsidR="00234197" w:rsidRPr="00EC6EDC">
              <w:rPr>
                <w:rFonts w:ascii="Times New Roman" w:hAnsi="Times New Roman" w:cs="Times New Roman"/>
                <w:sz w:val="22"/>
                <w:lang w:eastAsia="fr-FR"/>
              </w:rPr>
              <w:t>0%</w:t>
            </w:r>
          </w:p>
        </w:tc>
      </w:tr>
      <w:tr w:rsidR="00234197" w:rsidRPr="00EC6EDC" w14:paraId="46158D9B" w14:textId="77777777" w:rsidTr="00EC6EDC">
        <w:trPr>
          <w:jc w:val="center"/>
        </w:trPr>
        <w:tc>
          <w:tcPr>
            <w:tcW w:w="2945" w:type="dxa"/>
            <w:vAlign w:val="center"/>
          </w:tcPr>
          <w:p w14:paraId="78ABB0FA" w14:textId="77777777" w:rsidR="00234197" w:rsidRPr="00EC6EDC" w:rsidRDefault="00234197" w:rsidP="00EC6EDC">
            <w:pPr>
              <w:spacing w:before="120" w:after="120"/>
              <w:jc w:val="center"/>
              <w:rPr>
                <w:rFonts w:ascii="Times New Roman" w:hAnsi="Times New Roman" w:cs="Times New Roman"/>
                <w:sz w:val="22"/>
                <w:lang w:eastAsia="fr-FR"/>
              </w:rPr>
            </w:pPr>
            <w:r w:rsidRPr="00EC6EDC">
              <w:rPr>
                <w:rFonts w:ascii="Times New Roman" w:hAnsi="Times New Roman" w:cs="Times New Roman"/>
                <w:sz w:val="22"/>
                <w:lang w:eastAsia="fr-FR"/>
              </w:rPr>
              <w:t>Incitation à la réparation</w:t>
            </w:r>
          </w:p>
        </w:tc>
        <w:tc>
          <w:tcPr>
            <w:tcW w:w="5872" w:type="dxa"/>
            <w:vAlign w:val="center"/>
          </w:tcPr>
          <w:p w14:paraId="6DB14E4B" w14:textId="5AA68A68" w:rsidR="00234197" w:rsidRPr="00EC6EDC" w:rsidRDefault="00C31E86" w:rsidP="00EC6EDC">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4</w:t>
            </w:r>
            <w:r w:rsidR="00234197" w:rsidRPr="00EC6EDC">
              <w:rPr>
                <w:rFonts w:ascii="Times New Roman" w:hAnsi="Times New Roman" w:cs="Times New Roman"/>
                <w:sz w:val="22"/>
                <w:lang w:eastAsia="fr-FR"/>
              </w:rPr>
              <w:t>0%</w:t>
            </w:r>
          </w:p>
        </w:tc>
      </w:tr>
      <w:tr w:rsidR="00234197" w:rsidRPr="00EC6EDC" w14:paraId="00D4FF61" w14:textId="77777777" w:rsidTr="00EC6EDC">
        <w:trPr>
          <w:jc w:val="center"/>
        </w:trPr>
        <w:tc>
          <w:tcPr>
            <w:tcW w:w="2945" w:type="dxa"/>
            <w:vAlign w:val="center"/>
          </w:tcPr>
          <w:p w14:paraId="746FA614" w14:textId="77777777" w:rsidR="00234197" w:rsidRPr="00EC6EDC" w:rsidRDefault="00234197" w:rsidP="00EC6EDC">
            <w:pPr>
              <w:spacing w:before="120" w:after="120"/>
              <w:jc w:val="center"/>
              <w:rPr>
                <w:rFonts w:ascii="Times New Roman" w:hAnsi="Times New Roman" w:cs="Times New Roman"/>
                <w:sz w:val="22"/>
                <w:lang w:eastAsia="fr-FR"/>
              </w:rPr>
            </w:pPr>
            <w:r w:rsidRPr="00EC6EDC">
              <w:rPr>
                <w:rFonts w:ascii="Times New Roman" w:hAnsi="Times New Roman" w:cs="Times New Roman"/>
                <w:sz w:val="22"/>
                <w:lang w:eastAsia="fr-FR"/>
              </w:rPr>
              <w:t>Affichage de la traçabilité</w:t>
            </w:r>
          </w:p>
        </w:tc>
        <w:tc>
          <w:tcPr>
            <w:tcW w:w="5872" w:type="dxa"/>
            <w:vAlign w:val="center"/>
          </w:tcPr>
          <w:p w14:paraId="7A433F01" w14:textId="4218ACF8" w:rsidR="00234197" w:rsidRPr="00EC6EDC" w:rsidRDefault="00C31E86" w:rsidP="00EC6EDC">
            <w:pPr>
              <w:spacing w:before="120" w:after="120"/>
              <w:jc w:val="center"/>
              <w:rPr>
                <w:rFonts w:ascii="Times New Roman" w:hAnsi="Times New Roman" w:cs="Times New Roman"/>
                <w:sz w:val="22"/>
                <w:lang w:eastAsia="fr-FR"/>
              </w:rPr>
            </w:pPr>
            <w:r>
              <w:rPr>
                <w:rFonts w:ascii="Times New Roman" w:hAnsi="Times New Roman" w:cs="Times New Roman"/>
                <w:sz w:val="22"/>
                <w:lang w:eastAsia="fr-FR"/>
              </w:rPr>
              <w:t>20</w:t>
            </w:r>
            <w:r w:rsidR="00234197" w:rsidRPr="00EC6EDC">
              <w:rPr>
                <w:rFonts w:ascii="Times New Roman" w:hAnsi="Times New Roman" w:cs="Times New Roman"/>
                <w:sz w:val="22"/>
                <w:lang w:eastAsia="fr-FR"/>
              </w:rPr>
              <w:t>%</w:t>
            </w:r>
          </w:p>
        </w:tc>
      </w:tr>
    </w:tbl>
    <w:p w14:paraId="48FA3047" w14:textId="0B4D2903" w:rsidR="00B36848" w:rsidRDefault="00234197" w:rsidP="00B36848">
      <w:pPr>
        <w:spacing w:before="120" w:after="120"/>
        <w:rPr>
          <w:noProof/>
          <w:lang w:eastAsia="fr-FR"/>
        </w:rPr>
      </w:pPr>
      <w:r>
        <w:rPr>
          <w:lang w:eastAsia="fr-FR"/>
        </w:rPr>
        <w:t>Le coefficient de durabilité est calculé suivant la formule suivante :</w:t>
      </w:r>
      <w:r w:rsidR="00B36848" w:rsidRPr="00B36848">
        <w:rPr>
          <w:noProof/>
          <w:lang w:eastAsia="fr-FR"/>
        </w:rPr>
        <w:t xml:space="preserve"> </w:t>
      </w:r>
    </w:p>
    <w:p w14:paraId="2A2B0ECA" w14:textId="16A38E06" w:rsidR="005D399A" w:rsidRDefault="00C56E01" w:rsidP="00B36848">
      <w:pPr>
        <w:spacing w:before="120" w:after="120"/>
        <w:rPr>
          <w:noProof/>
          <w:lang w:eastAsia="fr-FR"/>
        </w:rPr>
      </w:pPr>
      <m:oMathPara>
        <m:oMath>
          <m:sSub>
            <m:sSubPr>
              <m:ctrlPr>
                <w:rPr>
                  <w:rFonts w:ascii="Cambria Math" w:hAnsi="Cambria Math"/>
                  <w:i/>
                  <w:noProof/>
                  <w:lang w:eastAsia="fr-FR"/>
                </w:rPr>
              </m:ctrlPr>
            </m:sSubPr>
            <m:e>
              <m:r>
                <w:rPr>
                  <w:rFonts w:ascii="Cambria Math" w:hAnsi="Cambria Math"/>
                  <w:noProof/>
                  <w:lang w:eastAsia="fr-FR"/>
                </w:rPr>
                <m:t>C</m:t>
              </m:r>
            </m:e>
            <m:sub>
              <m:r>
                <w:rPr>
                  <w:rFonts w:ascii="Cambria Math" w:hAnsi="Cambria Math"/>
                  <w:noProof/>
                  <w:lang w:eastAsia="fr-FR"/>
                </w:rPr>
                <m:t>durabilité</m:t>
              </m:r>
            </m:sub>
          </m:sSub>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CoefD</m:t>
              </m:r>
            </m:e>
            <m:sub>
              <m:r>
                <w:rPr>
                  <w:rFonts w:ascii="Cambria Math" w:hAnsi="Cambria Math"/>
                  <w:noProof/>
                  <w:lang w:eastAsia="fr-FR"/>
                </w:rPr>
                <m:t>min</m:t>
              </m:r>
            </m:sub>
          </m:sSub>
          <m:r>
            <w:rPr>
              <w:rFonts w:ascii="Cambria Math" w:hAnsi="Cambria Math"/>
              <w:noProof/>
              <w:lang w:eastAsia="fr-FR"/>
            </w:rPr>
            <m:t>+</m:t>
          </m:r>
          <m:d>
            <m:dPr>
              <m:ctrlPr>
                <w:rPr>
                  <w:rFonts w:ascii="Cambria Math" w:hAnsi="Cambria Math"/>
                  <w:i/>
                  <w:noProof/>
                  <w:lang w:eastAsia="fr-FR"/>
                </w:rPr>
              </m:ctrlPr>
            </m:dPr>
            <m:e>
              <m:sSub>
                <m:sSubPr>
                  <m:ctrlPr>
                    <w:rPr>
                      <w:rFonts w:ascii="Cambria Math" w:hAnsi="Cambria Math"/>
                      <w:i/>
                      <w:noProof/>
                      <w:lang w:eastAsia="fr-FR"/>
                    </w:rPr>
                  </m:ctrlPr>
                </m:sSubPr>
                <m:e>
                  <m:r>
                    <w:rPr>
                      <w:rFonts w:ascii="Cambria Math" w:hAnsi="Cambria Math"/>
                      <w:noProof/>
                      <w:lang w:eastAsia="fr-FR"/>
                    </w:rPr>
                    <m:t>CoefD</m:t>
                  </m:r>
                </m:e>
                <m:sub>
                  <m:r>
                    <w:rPr>
                      <w:rFonts w:ascii="Cambria Math" w:hAnsi="Cambria Math"/>
                      <w:noProof/>
                      <w:lang w:eastAsia="fr-FR"/>
                    </w:rPr>
                    <m:t>max</m:t>
                  </m:r>
                </m:sub>
              </m:sSub>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CoefD</m:t>
                  </m:r>
                </m:e>
                <m:sub>
                  <m:r>
                    <w:rPr>
                      <w:rFonts w:ascii="Cambria Math" w:hAnsi="Cambria Math"/>
                      <w:noProof/>
                      <w:lang w:eastAsia="fr-FR"/>
                    </w:rPr>
                    <m:t>min</m:t>
                  </m:r>
                </m:sub>
              </m:sSub>
            </m:e>
          </m:d>
          <m:r>
            <w:rPr>
              <w:rFonts w:ascii="Cambria Math" w:hAnsi="Cambria Math"/>
              <w:noProof/>
              <w:lang w:eastAsia="fr-FR"/>
            </w:rPr>
            <m:t>*</m:t>
          </m:r>
          <m:nary>
            <m:naryPr>
              <m:chr m:val="∑"/>
              <m:limLoc m:val="undOvr"/>
              <m:ctrlPr>
                <w:rPr>
                  <w:rFonts w:ascii="Cambria Math" w:hAnsi="Cambria Math"/>
                  <w:i/>
                  <w:noProof/>
                  <w:lang w:eastAsia="fr-FR"/>
                </w:rPr>
              </m:ctrlPr>
            </m:naryPr>
            <m:sub>
              <m:r>
                <w:rPr>
                  <w:rFonts w:ascii="Cambria Math" w:hAnsi="Cambria Math"/>
                  <w:noProof/>
                  <w:lang w:eastAsia="fr-FR"/>
                </w:rPr>
                <m:t>i=1</m:t>
              </m:r>
            </m:sub>
            <m:sup>
              <m:r>
                <w:rPr>
                  <w:rFonts w:ascii="Cambria Math" w:hAnsi="Cambria Math"/>
                  <w:noProof/>
                  <w:lang w:eastAsia="fr-FR"/>
                </w:rPr>
                <m:t>3</m:t>
              </m:r>
            </m:sup>
            <m:e>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Pondération</m:t>
                  </m:r>
                </m:e>
                <m:sub>
                  <m:r>
                    <w:rPr>
                      <w:rFonts w:ascii="Cambria Math" w:hAnsi="Cambria Math"/>
                      <w:noProof/>
                      <w:lang w:eastAsia="fr-FR"/>
                    </w:rPr>
                    <m:t>critèr</m:t>
                  </m:r>
                  <m:sSub>
                    <m:sSubPr>
                      <m:ctrlPr>
                        <w:rPr>
                          <w:rFonts w:ascii="Cambria Math" w:hAnsi="Cambria Math"/>
                          <w:i/>
                          <w:noProof/>
                          <w:lang w:eastAsia="fr-FR"/>
                        </w:rPr>
                      </m:ctrlPr>
                    </m:sSubPr>
                    <m:e>
                      <m:r>
                        <w:rPr>
                          <w:rFonts w:ascii="Cambria Math" w:hAnsi="Cambria Math"/>
                          <w:noProof/>
                          <w:lang w:eastAsia="fr-FR"/>
                        </w:rPr>
                        <m:t>e</m:t>
                      </m:r>
                    </m:e>
                    <m:sub>
                      <m:r>
                        <w:rPr>
                          <w:rFonts w:ascii="Cambria Math" w:hAnsi="Cambria Math"/>
                          <w:noProof/>
                          <w:lang w:eastAsia="fr-FR"/>
                        </w:rPr>
                        <m:t>i</m:t>
                      </m:r>
                    </m:sub>
                  </m:sSub>
                </m:sub>
              </m:sSub>
              <m:r>
                <w:rPr>
                  <w:rFonts w:ascii="Cambria Math" w:hAnsi="Cambria Math"/>
                  <w:noProof/>
                  <w:lang w:eastAsia="fr-FR"/>
                </w:rPr>
                <m:t>*</m:t>
              </m:r>
              <m:sSub>
                <m:sSubPr>
                  <m:ctrlPr>
                    <w:rPr>
                      <w:rFonts w:ascii="Cambria Math" w:hAnsi="Cambria Math"/>
                      <w:i/>
                      <w:noProof/>
                      <w:lang w:eastAsia="fr-FR"/>
                    </w:rPr>
                  </m:ctrlPr>
                </m:sSubPr>
                <m:e>
                  <m:r>
                    <w:rPr>
                      <w:rFonts w:ascii="Cambria Math" w:hAnsi="Cambria Math"/>
                      <w:noProof/>
                      <w:lang w:eastAsia="fr-FR"/>
                    </w:rPr>
                    <m:t>I</m:t>
                  </m:r>
                </m:e>
                <m:sub>
                  <m:r>
                    <w:rPr>
                      <w:rFonts w:ascii="Cambria Math" w:hAnsi="Cambria Math"/>
                      <w:noProof/>
                      <w:lang w:eastAsia="fr-FR"/>
                    </w:rPr>
                    <m:t>critèr</m:t>
                  </m:r>
                  <m:sSub>
                    <m:sSubPr>
                      <m:ctrlPr>
                        <w:rPr>
                          <w:rFonts w:ascii="Cambria Math" w:hAnsi="Cambria Math"/>
                          <w:i/>
                          <w:noProof/>
                          <w:lang w:eastAsia="fr-FR"/>
                        </w:rPr>
                      </m:ctrlPr>
                    </m:sSubPr>
                    <m:e>
                      <m:r>
                        <w:rPr>
                          <w:rFonts w:ascii="Cambria Math" w:hAnsi="Cambria Math"/>
                          <w:noProof/>
                          <w:lang w:eastAsia="fr-FR"/>
                        </w:rPr>
                        <m:t>e</m:t>
                      </m:r>
                    </m:e>
                    <m:sub>
                      <m:r>
                        <w:rPr>
                          <w:rFonts w:ascii="Cambria Math" w:hAnsi="Cambria Math"/>
                          <w:noProof/>
                          <w:lang w:eastAsia="fr-FR"/>
                        </w:rPr>
                        <m:t>i</m:t>
                      </m:r>
                    </m:sub>
                  </m:sSub>
                </m:sub>
              </m:sSub>
              <m:r>
                <w:rPr>
                  <w:rFonts w:ascii="Cambria Math" w:hAnsi="Cambria Math"/>
                  <w:noProof/>
                  <w:lang w:eastAsia="fr-FR"/>
                </w:rPr>
                <m:t>)</m:t>
              </m:r>
            </m:e>
          </m:nary>
        </m:oMath>
      </m:oMathPara>
    </w:p>
    <w:p w14:paraId="19E82E4E" w14:textId="47B0833B" w:rsidR="00234197" w:rsidRDefault="00234197" w:rsidP="00B36848">
      <w:pPr>
        <w:spacing w:before="120" w:after="120"/>
        <w:jc w:val="center"/>
        <w:rPr>
          <w:lang w:eastAsia="fr-FR"/>
        </w:rPr>
      </w:pPr>
    </w:p>
    <w:p w14:paraId="48781F44" w14:textId="77777777" w:rsidR="00A14553" w:rsidRDefault="00A14553">
      <w:pPr>
        <w:pStyle w:val="Paragraphedeliste"/>
        <w:suppressAutoHyphens w:val="0"/>
        <w:spacing w:after="0"/>
        <w:ind w:left="0"/>
        <w:jc w:val="both"/>
        <w:rPr>
          <w:b/>
          <w:color w:val="000000"/>
        </w:rPr>
      </w:pPr>
    </w:p>
    <w:p w14:paraId="3B54406B" w14:textId="746B2EC3" w:rsidR="00960E63" w:rsidRDefault="00523C94" w:rsidP="00960E63">
      <w:pPr>
        <w:widowControl w:val="0"/>
        <w:autoSpaceDE w:val="0"/>
        <w:jc w:val="center"/>
        <w:rPr>
          <w:b/>
          <w:bCs/>
          <w:color w:val="000000"/>
        </w:rPr>
      </w:pPr>
      <w:r>
        <w:rPr>
          <w:b/>
          <w:bCs/>
          <w:color w:val="000000"/>
        </w:rPr>
        <w:t>Ar</w:t>
      </w:r>
      <w:r w:rsidR="009A19E9">
        <w:rPr>
          <w:b/>
          <w:bCs/>
          <w:color w:val="000000"/>
        </w:rPr>
        <w:t>ticle 7</w:t>
      </w:r>
    </w:p>
    <w:p w14:paraId="12B70694" w14:textId="5B8C4899" w:rsidR="007D00CB" w:rsidRDefault="00614F23" w:rsidP="00276C11">
      <w:pPr>
        <w:widowControl w:val="0"/>
        <w:autoSpaceDE w:val="0"/>
        <w:spacing w:before="120" w:after="120"/>
        <w:rPr>
          <w:bCs/>
          <w:color w:val="000000"/>
        </w:rPr>
      </w:pPr>
      <w:r>
        <w:rPr>
          <w:bCs/>
          <w:color w:val="000000"/>
        </w:rPr>
        <w:t>Les paramètres de référence compris dans la modélisation sont</w:t>
      </w:r>
      <w:r w:rsidR="007D00CB" w:rsidRPr="007D00CB">
        <w:rPr>
          <w:bCs/>
          <w:color w:val="000000"/>
        </w:rPr>
        <w:t xml:space="preserve"> : </w:t>
      </w:r>
    </w:p>
    <w:p w14:paraId="3FBB2547" w14:textId="3A34DCFB" w:rsidR="007D00CB" w:rsidRDefault="00276C11" w:rsidP="00276C11">
      <w:pPr>
        <w:widowControl w:val="0"/>
        <w:autoSpaceDE w:val="0"/>
        <w:spacing w:before="120" w:after="120"/>
        <w:rPr>
          <w:bCs/>
          <w:color w:val="000000"/>
        </w:rPr>
      </w:pPr>
      <w:r>
        <w:rPr>
          <w:bCs/>
          <w:color w:val="000000"/>
        </w:rPr>
        <w:t xml:space="preserve">1° </w:t>
      </w:r>
      <w:r w:rsidR="00957D87">
        <w:rPr>
          <w:bCs/>
          <w:color w:val="000000"/>
        </w:rPr>
        <w:t>l</w:t>
      </w:r>
      <w:r w:rsidR="00FE6F06">
        <w:rPr>
          <w:bCs/>
          <w:color w:val="000000"/>
        </w:rPr>
        <w:t>e type</w:t>
      </w:r>
      <w:r>
        <w:rPr>
          <w:bCs/>
          <w:color w:val="000000"/>
        </w:rPr>
        <w:t xml:space="preserve"> d</w:t>
      </w:r>
      <w:r w:rsidR="00FE6F06">
        <w:rPr>
          <w:bCs/>
          <w:color w:val="000000"/>
        </w:rPr>
        <w:t>e</w:t>
      </w:r>
      <w:r w:rsidR="007D00CB">
        <w:rPr>
          <w:bCs/>
          <w:color w:val="000000"/>
        </w:rPr>
        <w:t xml:space="preserve"> produit</w:t>
      </w:r>
      <w:r w:rsidR="00523C94">
        <w:rPr>
          <w:bCs/>
          <w:color w:val="000000"/>
        </w:rPr>
        <w:t> ;</w:t>
      </w:r>
    </w:p>
    <w:p w14:paraId="30C6054E" w14:textId="527819FF" w:rsidR="007D00CB" w:rsidRDefault="007D00CB" w:rsidP="00276C11">
      <w:pPr>
        <w:widowControl w:val="0"/>
        <w:autoSpaceDE w:val="0"/>
        <w:spacing w:before="120" w:after="120"/>
        <w:rPr>
          <w:bCs/>
          <w:color w:val="000000"/>
        </w:rPr>
      </w:pPr>
      <w:r>
        <w:rPr>
          <w:bCs/>
          <w:color w:val="000000"/>
        </w:rPr>
        <w:t xml:space="preserve">2° </w:t>
      </w:r>
      <w:r w:rsidR="00957D87">
        <w:rPr>
          <w:bCs/>
          <w:color w:val="000000"/>
        </w:rPr>
        <w:t>l</w:t>
      </w:r>
      <w:r w:rsidR="00276C11">
        <w:rPr>
          <w:bCs/>
          <w:color w:val="000000"/>
        </w:rPr>
        <w:t>a m</w:t>
      </w:r>
      <w:r w:rsidR="00523C94">
        <w:rPr>
          <w:bCs/>
          <w:color w:val="000000"/>
        </w:rPr>
        <w:t>asse du produit fini ;</w:t>
      </w:r>
    </w:p>
    <w:p w14:paraId="648A2A0B" w14:textId="2C541177" w:rsidR="005A5E58" w:rsidRDefault="005A5E58" w:rsidP="00276C11">
      <w:pPr>
        <w:widowControl w:val="0"/>
        <w:autoSpaceDE w:val="0"/>
        <w:spacing w:before="120" w:after="120"/>
        <w:rPr>
          <w:bCs/>
          <w:color w:val="000000"/>
        </w:rPr>
      </w:pPr>
      <w:r>
        <w:rPr>
          <w:bCs/>
          <w:color w:val="000000"/>
        </w:rPr>
        <w:t xml:space="preserve">3° le caractère </w:t>
      </w:r>
      <w:proofErr w:type="spellStart"/>
      <w:r>
        <w:rPr>
          <w:bCs/>
          <w:color w:val="000000"/>
        </w:rPr>
        <w:t>remanufacturé</w:t>
      </w:r>
      <w:proofErr w:type="spellEnd"/>
      <w:r>
        <w:rPr>
          <w:bCs/>
          <w:color w:val="000000"/>
        </w:rPr>
        <w:t xml:space="preserve"> ou non du produit ;</w:t>
      </w:r>
    </w:p>
    <w:p w14:paraId="5AF3B9E1" w14:textId="43C3A11C" w:rsidR="007579CD" w:rsidRDefault="005A5E58" w:rsidP="007579CD">
      <w:pPr>
        <w:spacing w:before="120" w:after="120"/>
        <w:jc w:val="both"/>
        <w:rPr>
          <w:lang w:eastAsia="fr-FR"/>
        </w:rPr>
      </w:pPr>
      <w:r>
        <w:rPr>
          <w:lang w:eastAsia="fr-FR"/>
        </w:rPr>
        <w:t>4</w:t>
      </w:r>
      <w:r w:rsidR="007579CD">
        <w:rPr>
          <w:lang w:eastAsia="fr-FR"/>
        </w:rPr>
        <w:t xml:space="preserve">° </w:t>
      </w:r>
      <w:r w:rsidR="005A5B9C">
        <w:rPr>
          <w:lang w:eastAsia="fr-FR"/>
        </w:rPr>
        <w:t>le nombre de références</w:t>
      </w:r>
      <w:r>
        <w:rPr>
          <w:lang w:eastAsia="fr-FR"/>
        </w:rPr>
        <w:t xml:space="preserve"> </w:t>
      </w:r>
      <w:r w:rsidR="00EE2E44">
        <w:rPr>
          <w:lang w:eastAsia="fr-FR"/>
        </w:rPr>
        <w:t>sur le</w:t>
      </w:r>
      <w:r>
        <w:rPr>
          <w:lang w:eastAsia="fr-FR"/>
        </w:rPr>
        <w:t xml:space="preserve"> segment de marché</w:t>
      </w:r>
      <w:r w:rsidR="007579CD">
        <w:rPr>
          <w:lang w:eastAsia="fr-FR"/>
        </w:rPr>
        <w:t> ;</w:t>
      </w:r>
    </w:p>
    <w:p w14:paraId="448D9883" w14:textId="5E39A9D8" w:rsidR="007579CD" w:rsidRDefault="007579CD" w:rsidP="007579CD">
      <w:pPr>
        <w:spacing w:before="120" w:after="120"/>
        <w:jc w:val="both"/>
        <w:rPr>
          <w:lang w:eastAsia="fr-FR"/>
        </w:rPr>
      </w:pPr>
      <w:r>
        <w:rPr>
          <w:lang w:eastAsia="fr-FR"/>
        </w:rPr>
        <w:t xml:space="preserve">5° </w:t>
      </w:r>
      <w:r w:rsidR="005A5B9C">
        <w:rPr>
          <w:lang w:eastAsia="fr-FR"/>
        </w:rPr>
        <w:t>le prix de référence</w:t>
      </w:r>
      <w:r w:rsidR="00957D87">
        <w:rPr>
          <w:lang w:eastAsia="fr-FR"/>
        </w:rPr>
        <w:t> ;</w:t>
      </w:r>
    </w:p>
    <w:p w14:paraId="0720C4F7" w14:textId="54A733F5" w:rsidR="007579CD" w:rsidRDefault="007579CD" w:rsidP="007579CD">
      <w:pPr>
        <w:spacing w:before="120" w:after="120"/>
        <w:jc w:val="both"/>
        <w:rPr>
          <w:lang w:eastAsia="fr-FR"/>
        </w:rPr>
      </w:pPr>
      <w:r>
        <w:rPr>
          <w:lang w:eastAsia="fr-FR"/>
        </w:rPr>
        <w:t xml:space="preserve">6° </w:t>
      </w:r>
      <w:r w:rsidR="005A5B9C">
        <w:rPr>
          <w:lang w:eastAsia="fr-FR"/>
        </w:rPr>
        <w:t>la taille de l’entreprise et les services</w:t>
      </w:r>
      <w:r w:rsidR="00525E27">
        <w:rPr>
          <w:lang w:eastAsia="fr-FR"/>
        </w:rPr>
        <w:t xml:space="preserve"> de réparation</w:t>
      </w:r>
      <w:r w:rsidR="005A5B9C">
        <w:rPr>
          <w:lang w:eastAsia="fr-FR"/>
        </w:rPr>
        <w:t xml:space="preserve"> proposés</w:t>
      </w:r>
      <w:r>
        <w:rPr>
          <w:lang w:eastAsia="fr-FR"/>
        </w:rPr>
        <w:t> ;</w:t>
      </w:r>
    </w:p>
    <w:p w14:paraId="4C350973" w14:textId="4D45C216" w:rsidR="007D00CB" w:rsidRPr="00957D87" w:rsidRDefault="007579CD" w:rsidP="00957D87">
      <w:pPr>
        <w:spacing w:before="120" w:after="120"/>
        <w:jc w:val="both"/>
        <w:rPr>
          <w:lang w:eastAsia="fr-FR"/>
        </w:rPr>
      </w:pPr>
      <w:r>
        <w:rPr>
          <w:lang w:eastAsia="fr-FR"/>
        </w:rPr>
        <w:t xml:space="preserve">7° l’affichage </w:t>
      </w:r>
      <w:r w:rsidR="00FE6F06">
        <w:rPr>
          <w:lang w:eastAsia="fr-FR"/>
        </w:rPr>
        <w:t xml:space="preserve">apparent </w:t>
      </w:r>
      <w:r>
        <w:rPr>
          <w:lang w:eastAsia="fr-FR"/>
        </w:rPr>
        <w:t>ou non de la traçabilité géographique des étapes de production</w:t>
      </w:r>
      <w:r w:rsidR="00F737AC">
        <w:rPr>
          <w:lang w:eastAsia="fr-FR"/>
        </w:rPr>
        <w:t> ;</w:t>
      </w:r>
    </w:p>
    <w:p w14:paraId="2C568093" w14:textId="42396103" w:rsidR="007D00CB" w:rsidRDefault="00432C42" w:rsidP="00276C11">
      <w:pPr>
        <w:widowControl w:val="0"/>
        <w:autoSpaceDE w:val="0"/>
        <w:spacing w:before="120" w:after="120"/>
        <w:jc w:val="both"/>
        <w:rPr>
          <w:bCs/>
          <w:color w:val="000000"/>
        </w:rPr>
      </w:pPr>
      <w:r>
        <w:rPr>
          <w:bCs/>
          <w:color w:val="000000"/>
        </w:rPr>
        <w:t>8</w:t>
      </w:r>
      <w:r w:rsidR="007D00CB">
        <w:rPr>
          <w:bCs/>
          <w:color w:val="000000"/>
        </w:rPr>
        <w:t xml:space="preserve">° </w:t>
      </w:r>
      <w:r w:rsidR="00957D87">
        <w:rPr>
          <w:bCs/>
          <w:color w:val="000000"/>
        </w:rPr>
        <w:t>l</w:t>
      </w:r>
      <w:r w:rsidR="00276C11">
        <w:rPr>
          <w:bCs/>
          <w:color w:val="000000"/>
        </w:rPr>
        <w:t>a n</w:t>
      </w:r>
      <w:r w:rsidR="007D00CB">
        <w:rPr>
          <w:bCs/>
          <w:color w:val="000000"/>
        </w:rPr>
        <w:t xml:space="preserve">ature </w:t>
      </w:r>
      <w:r w:rsidR="00276C11">
        <w:rPr>
          <w:bCs/>
          <w:color w:val="000000"/>
        </w:rPr>
        <w:t xml:space="preserve">et le pourcentage </w:t>
      </w:r>
      <w:r w:rsidR="007D00CB">
        <w:rPr>
          <w:bCs/>
          <w:color w:val="000000"/>
        </w:rPr>
        <w:t>des m</w:t>
      </w:r>
      <w:r w:rsidR="007D00CB" w:rsidRPr="007D00CB">
        <w:rPr>
          <w:bCs/>
          <w:color w:val="000000"/>
        </w:rPr>
        <w:t xml:space="preserve">atières qui composent le </w:t>
      </w:r>
      <w:r w:rsidR="00276C11">
        <w:rPr>
          <w:bCs/>
          <w:color w:val="000000"/>
        </w:rPr>
        <w:t>produit</w:t>
      </w:r>
      <w:r w:rsidR="007D00CB">
        <w:rPr>
          <w:bCs/>
          <w:color w:val="000000"/>
        </w:rPr>
        <w:t>, dès lors q</w:t>
      </w:r>
      <w:r w:rsidR="00276C11">
        <w:rPr>
          <w:bCs/>
          <w:color w:val="000000"/>
        </w:rPr>
        <w:t>ue ces matières</w:t>
      </w:r>
      <w:r w:rsidR="007D00CB">
        <w:rPr>
          <w:bCs/>
          <w:color w:val="000000"/>
        </w:rPr>
        <w:t xml:space="preserve"> représentent au </w:t>
      </w:r>
      <w:r w:rsidR="007D00CB" w:rsidRPr="007D00CB">
        <w:rPr>
          <w:bCs/>
          <w:color w:val="000000"/>
        </w:rPr>
        <w:t xml:space="preserve">moins 2% de la masse </w:t>
      </w:r>
      <w:r w:rsidR="007D00CB">
        <w:rPr>
          <w:bCs/>
          <w:color w:val="000000"/>
        </w:rPr>
        <w:t xml:space="preserve">totale du produit </w:t>
      </w:r>
      <w:r w:rsidR="007D00CB" w:rsidRPr="007D00CB">
        <w:rPr>
          <w:bCs/>
          <w:color w:val="000000"/>
        </w:rPr>
        <w:t>et 5% de l’impact total</w:t>
      </w:r>
      <w:r w:rsidR="007D00CB">
        <w:rPr>
          <w:bCs/>
          <w:color w:val="000000"/>
        </w:rPr>
        <w:t xml:space="preserve"> du produit</w:t>
      </w:r>
      <w:r w:rsidR="007D00CB" w:rsidRPr="007D00CB">
        <w:rPr>
          <w:bCs/>
          <w:color w:val="000000"/>
        </w:rPr>
        <w:t xml:space="preserve"> modélisé</w:t>
      </w:r>
      <w:r w:rsidR="00523C94">
        <w:rPr>
          <w:bCs/>
          <w:color w:val="000000"/>
        </w:rPr>
        <w:t> ;</w:t>
      </w:r>
    </w:p>
    <w:p w14:paraId="6494C6CB" w14:textId="2E4B91DF" w:rsidR="007D00CB" w:rsidRDefault="00432C42" w:rsidP="00276C11">
      <w:pPr>
        <w:widowControl w:val="0"/>
        <w:autoSpaceDE w:val="0"/>
        <w:spacing w:before="120" w:after="120"/>
        <w:jc w:val="both"/>
        <w:rPr>
          <w:bCs/>
          <w:color w:val="000000"/>
        </w:rPr>
      </w:pPr>
      <w:r>
        <w:rPr>
          <w:bCs/>
          <w:color w:val="000000"/>
        </w:rPr>
        <w:t>9</w:t>
      </w:r>
      <w:r w:rsidR="007D00CB">
        <w:rPr>
          <w:bCs/>
          <w:color w:val="000000"/>
        </w:rPr>
        <w:t>°</w:t>
      </w:r>
      <w:r w:rsidR="00523C94">
        <w:rPr>
          <w:bCs/>
          <w:color w:val="000000"/>
        </w:rPr>
        <w:t xml:space="preserve"> </w:t>
      </w:r>
      <w:r w:rsidR="00957D87">
        <w:rPr>
          <w:bCs/>
          <w:color w:val="000000"/>
        </w:rPr>
        <w:t>l</w:t>
      </w:r>
      <w:r w:rsidR="007D00CB">
        <w:rPr>
          <w:bCs/>
          <w:color w:val="000000"/>
        </w:rPr>
        <w:t>’origine géographique des matières premières</w:t>
      </w:r>
      <w:r w:rsidR="00523C94">
        <w:rPr>
          <w:bCs/>
          <w:color w:val="000000"/>
        </w:rPr>
        <w:t> ;</w:t>
      </w:r>
    </w:p>
    <w:p w14:paraId="7AF7FA46" w14:textId="2427F36D" w:rsidR="007D00CB" w:rsidRDefault="00432C42" w:rsidP="00276C11">
      <w:pPr>
        <w:widowControl w:val="0"/>
        <w:autoSpaceDE w:val="0"/>
        <w:spacing w:before="120" w:after="120"/>
        <w:jc w:val="both"/>
        <w:rPr>
          <w:bCs/>
          <w:color w:val="000000"/>
        </w:rPr>
      </w:pPr>
      <w:r>
        <w:rPr>
          <w:bCs/>
          <w:color w:val="000000"/>
        </w:rPr>
        <w:t>10</w:t>
      </w:r>
      <w:r w:rsidR="007D00CB">
        <w:rPr>
          <w:bCs/>
          <w:color w:val="000000"/>
        </w:rPr>
        <w:t xml:space="preserve">° </w:t>
      </w:r>
      <w:r w:rsidR="00957D87">
        <w:rPr>
          <w:bCs/>
          <w:color w:val="000000"/>
        </w:rPr>
        <w:t>l</w:t>
      </w:r>
      <w:r w:rsidR="007D00CB">
        <w:rPr>
          <w:bCs/>
          <w:color w:val="000000"/>
        </w:rPr>
        <w:t>’origine géographique de l’étape de filature</w:t>
      </w:r>
      <w:r w:rsidR="00523C94">
        <w:rPr>
          <w:bCs/>
          <w:color w:val="000000"/>
        </w:rPr>
        <w:t> ;</w:t>
      </w:r>
    </w:p>
    <w:p w14:paraId="3A9B36F5" w14:textId="2BB26727" w:rsidR="007D00CB" w:rsidRDefault="00432C42" w:rsidP="00276C11">
      <w:pPr>
        <w:widowControl w:val="0"/>
        <w:autoSpaceDE w:val="0"/>
        <w:spacing w:before="120" w:after="120"/>
        <w:jc w:val="both"/>
        <w:rPr>
          <w:bCs/>
          <w:color w:val="000000"/>
        </w:rPr>
      </w:pPr>
      <w:r>
        <w:rPr>
          <w:bCs/>
          <w:color w:val="000000"/>
        </w:rPr>
        <w:t>11</w:t>
      </w:r>
      <w:r w:rsidR="007D00CB">
        <w:rPr>
          <w:bCs/>
          <w:color w:val="000000"/>
        </w:rPr>
        <w:t xml:space="preserve">° </w:t>
      </w:r>
      <w:r w:rsidR="00957D87">
        <w:rPr>
          <w:bCs/>
          <w:color w:val="000000"/>
        </w:rPr>
        <w:t>l</w:t>
      </w:r>
      <w:r w:rsidR="00523C94">
        <w:rPr>
          <w:bCs/>
          <w:color w:val="000000"/>
        </w:rPr>
        <w:t>’</w:t>
      </w:r>
      <w:r w:rsidR="007D00CB">
        <w:rPr>
          <w:bCs/>
          <w:color w:val="000000"/>
        </w:rPr>
        <w:t>origine géographique de l’étape de tissage</w:t>
      </w:r>
      <w:r w:rsidR="00957D87">
        <w:rPr>
          <w:bCs/>
          <w:color w:val="000000"/>
        </w:rPr>
        <w:t xml:space="preserve"> / </w:t>
      </w:r>
      <w:r w:rsidR="007D00CB">
        <w:rPr>
          <w:bCs/>
          <w:color w:val="000000"/>
        </w:rPr>
        <w:t>tricotage</w:t>
      </w:r>
      <w:r w:rsidR="00523C94">
        <w:rPr>
          <w:bCs/>
          <w:color w:val="000000"/>
        </w:rPr>
        <w:t> ;</w:t>
      </w:r>
    </w:p>
    <w:p w14:paraId="2DE2D1E9" w14:textId="67F10CE0" w:rsidR="005A5E58" w:rsidRDefault="00432C42" w:rsidP="00276C11">
      <w:pPr>
        <w:widowControl w:val="0"/>
        <w:autoSpaceDE w:val="0"/>
        <w:spacing w:before="120" w:after="120"/>
        <w:jc w:val="both"/>
        <w:rPr>
          <w:bCs/>
          <w:color w:val="000000"/>
        </w:rPr>
      </w:pPr>
      <w:r>
        <w:rPr>
          <w:bCs/>
          <w:color w:val="000000"/>
        </w:rPr>
        <w:t>12</w:t>
      </w:r>
      <w:r w:rsidR="00276C11">
        <w:rPr>
          <w:bCs/>
          <w:color w:val="000000"/>
        </w:rPr>
        <w:t>° l’origine géographique de l’étape d’ennoblissement ou d’impression</w:t>
      </w:r>
      <w:r w:rsidR="00523C94">
        <w:rPr>
          <w:bCs/>
          <w:color w:val="000000"/>
        </w:rPr>
        <w:t> ;</w:t>
      </w:r>
    </w:p>
    <w:p w14:paraId="60437FA6" w14:textId="032F308F" w:rsidR="005A5E58" w:rsidRPr="00276C11" w:rsidRDefault="005A5E58" w:rsidP="00276C11">
      <w:pPr>
        <w:widowControl w:val="0"/>
        <w:autoSpaceDE w:val="0"/>
        <w:spacing w:before="120" w:after="120"/>
        <w:jc w:val="both"/>
        <w:rPr>
          <w:bCs/>
          <w:color w:val="000000"/>
        </w:rPr>
      </w:pPr>
      <w:r>
        <w:rPr>
          <w:bCs/>
          <w:color w:val="000000"/>
        </w:rPr>
        <w:t>1</w:t>
      </w:r>
      <w:r w:rsidR="00094D32">
        <w:rPr>
          <w:bCs/>
          <w:color w:val="000000"/>
        </w:rPr>
        <w:t>3</w:t>
      </w:r>
      <w:r>
        <w:rPr>
          <w:bCs/>
          <w:color w:val="000000"/>
        </w:rPr>
        <w:t>° le cas échéant, le type d’impression appliquée sur le vêtement ;</w:t>
      </w:r>
    </w:p>
    <w:p w14:paraId="37CA8A08" w14:textId="2587E6C3" w:rsidR="00276C11" w:rsidRDefault="00432C42" w:rsidP="00276C11">
      <w:pPr>
        <w:widowControl w:val="0"/>
        <w:autoSpaceDE w:val="0"/>
        <w:spacing w:before="120" w:after="120"/>
        <w:jc w:val="both"/>
        <w:rPr>
          <w:bCs/>
          <w:color w:val="000000"/>
        </w:rPr>
      </w:pPr>
      <w:r>
        <w:rPr>
          <w:bCs/>
          <w:color w:val="000000"/>
        </w:rPr>
        <w:t>1</w:t>
      </w:r>
      <w:r w:rsidR="00094D32">
        <w:rPr>
          <w:bCs/>
          <w:color w:val="000000"/>
        </w:rPr>
        <w:t>4</w:t>
      </w:r>
      <w:r w:rsidR="00276C11">
        <w:rPr>
          <w:bCs/>
          <w:color w:val="000000"/>
        </w:rPr>
        <w:t xml:space="preserve">° </w:t>
      </w:r>
      <w:r w:rsidR="00957D87">
        <w:rPr>
          <w:bCs/>
          <w:color w:val="000000"/>
        </w:rPr>
        <w:t>l</w:t>
      </w:r>
      <w:r w:rsidR="00276C11">
        <w:rPr>
          <w:bCs/>
          <w:color w:val="000000"/>
        </w:rPr>
        <w:t>’origine géographique de l’étape de confection</w:t>
      </w:r>
      <w:r w:rsidR="00523C94">
        <w:rPr>
          <w:bCs/>
          <w:color w:val="000000"/>
        </w:rPr>
        <w:t> ;</w:t>
      </w:r>
    </w:p>
    <w:p w14:paraId="64067DBD" w14:textId="183370B0" w:rsidR="005A5E58" w:rsidRDefault="005A5E58" w:rsidP="00276C11">
      <w:pPr>
        <w:widowControl w:val="0"/>
        <w:autoSpaceDE w:val="0"/>
        <w:spacing w:before="120" w:after="120"/>
        <w:jc w:val="both"/>
        <w:rPr>
          <w:bCs/>
          <w:color w:val="000000"/>
        </w:rPr>
      </w:pPr>
      <w:r>
        <w:rPr>
          <w:bCs/>
          <w:color w:val="000000"/>
        </w:rPr>
        <w:t>1</w:t>
      </w:r>
      <w:r w:rsidR="00094D32">
        <w:rPr>
          <w:bCs/>
          <w:color w:val="000000"/>
        </w:rPr>
        <w:t>5</w:t>
      </w:r>
      <w:r>
        <w:rPr>
          <w:bCs/>
          <w:color w:val="000000"/>
        </w:rPr>
        <w:t>° le cas échéant, l’application d’un procédé de délavage du tissu ;</w:t>
      </w:r>
    </w:p>
    <w:p w14:paraId="4B263708" w14:textId="69AC8434" w:rsidR="005A5E58" w:rsidRDefault="00432C42" w:rsidP="005A5E58">
      <w:pPr>
        <w:widowControl w:val="0"/>
        <w:autoSpaceDE w:val="0"/>
        <w:spacing w:before="120" w:after="120"/>
        <w:rPr>
          <w:bCs/>
          <w:color w:val="000000"/>
        </w:rPr>
      </w:pPr>
      <w:r>
        <w:rPr>
          <w:bCs/>
          <w:color w:val="000000"/>
        </w:rPr>
        <w:t>1</w:t>
      </w:r>
      <w:r w:rsidR="00094D32">
        <w:rPr>
          <w:bCs/>
          <w:color w:val="000000"/>
        </w:rPr>
        <w:t>6</w:t>
      </w:r>
      <w:r w:rsidR="00276C11">
        <w:rPr>
          <w:bCs/>
          <w:color w:val="000000"/>
        </w:rPr>
        <w:t xml:space="preserve">° </w:t>
      </w:r>
      <w:r w:rsidR="00957D87">
        <w:rPr>
          <w:bCs/>
          <w:color w:val="000000"/>
        </w:rPr>
        <w:t>l</w:t>
      </w:r>
      <w:r w:rsidR="00276C11">
        <w:rPr>
          <w:bCs/>
          <w:color w:val="000000"/>
        </w:rPr>
        <w:t>a part de transport aérien</w:t>
      </w:r>
      <w:r w:rsidR="005A5E58">
        <w:rPr>
          <w:bCs/>
          <w:color w:val="000000"/>
        </w:rPr>
        <w:t> ;</w:t>
      </w:r>
    </w:p>
    <w:p w14:paraId="0FB59428" w14:textId="1FF3475C" w:rsidR="00D80061" w:rsidRDefault="00094D32" w:rsidP="00276C11">
      <w:pPr>
        <w:spacing w:before="120" w:after="120"/>
        <w:jc w:val="both"/>
        <w:rPr>
          <w:bCs/>
          <w:color w:val="000000"/>
        </w:rPr>
      </w:pPr>
      <w:r>
        <w:rPr>
          <w:bCs/>
          <w:color w:val="000000"/>
        </w:rPr>
        <w:t>17</w:t>
      </w:r>
      <w:r w:rsidR="005A5E58">
        <w:rPr>
          <w:bCs/>
          <w:color w:val="000000"/>
        </w:rPr>
        <w:t xml:space="preserve">° la liste des accessoires </w:t>
      </w:r>
      <w:r w:rsidR="00175663">
        <w:rPr>
          <w:bCs/>
          <w:color w:val="000000"/>
        </w:rPr>
        <w:t>intégrés dans l’unité de vente</w:t>
      </w:r>
      <w:r w:rsidR="000D1AEB">
        <w:rPr>
          <w:bCs/>
          <w:color w:val="000000"/>
        </w:rPr>
        <w:t>, notamment les</w:t>
      </w:r>
      <w:r w:rsidR="00175663">
        <w:rPr>
          <w:bCs/>
          <w:color w:val="000000"/>
        </w:rPr>
        <w:t xml:space="preserve"> boutons, zip, </w:t>
      </w:r>
      <w:r w:rsidR="00EE2E44">
        <w:rPr>
          <w:bCs/>
          <w:color w:val="000000"/>
        </w:rPr>
        <w:t>armatures</w:t>
      </w:r>
      <w:r w:rsidR="00175663">
        <w:rPr>
          <w:bCs/>
          <w:color w:val="000000"/>
        </w:rPr>
        <w:t>.</w:t>
      </w:r>
    </w:p>
    <w:p w14:paraId="11BF3861" w14:textId="587B5D42" w:rsidR="00523C94" w:rsidRDefault="00276C11" w:rsidP="00276C11">
      <w:pPr>
        <w:spacing w:before="120" w:after="120"/>
        <w:jc w:val="both"/>
        <w:rPr>
          <w:lang w:eastAsia="fr-FR"/>
        </w:rPr>
      </w:pPr>
      <w:r>
        <w:rPr>
          <w:lang w:eastAsia="fr-FR"/>
        </w:rPr>
        <w:t>L</w:t>
      </w:r>
      <w:r w:rsidRPr="00676C0E">
        <w:rPr>
          <w:lang w:eastAsia="fr-FR"/>
        </w:rPr>
        <w:t xml:space="preserve">es paramètres </w:t>
      </w:r>
      <w:r>
        <w:rPr>
          <w:lang w:eastAsia="fr-FR"/>
        </w:rPr>
        <w:t>mentionnés aux 1°, 2°,</w:t>
      </w:r>
      <w:r w:rsidR="00F862F6">
        <w:rPr>
          <w:lang w:eastAsia="fr-FR"/>
        </w:rPr>
        <w:t xml:space="preserve"> 8°,</w:t>
      </w:r>
      <w:r>
        <w:rPr>
          <w:lang w:eastAsia="fr-FR"/>
        </w:rPr>
        <w:t xml:space="preserve"> </w:t>
      </w:r>
      <w:r w:rsidR="00CC2E0A">
        <w:rPr>
          <w:lang w:eastAsia="fr-FR"/>
        </w:rPr>
        <w:t xml:space="preserve">11°, </w:t>
      </w:r>
      <w:r w:rsidR="00432C42">
        <w:rPr>
          <w:lang w:eastAsia="fr-FR"/>
        </w:rPr>
        <w:t>12</w:t>
      </w:r>
      <w:r>
        <w:rPr>
          <w:lang w:eastAsia="fr-FR"/>
        </w:rPr>
        <w:t xml:space="preserve">° et </w:t>
      </w:r>
      <w:r w:rsidR="00432C42">
        <w:rPr>
          <w:lang w:eastAsia="fr-FR"/>
        </w:rPr>
        <w:t>1</w:t>
      </w:r>
      <w:r w:rsidR="00B83933">
        <w:rPr>
          <w:lang w:eastAsia="fr-FR"/>
        </w:rPr>
        <w:t>4</w:t>
      </w:r>
      <w:r>
        <w:rPr>
          <w:lang w:eastAsia="fr-FR"/>
        </w:rPr>
        <w:t xml:space="preserve">° </w:t>
      </w:r>
      <w:r w:rsidRPr="00676C0E">
        <w:rPr>
          <w:lang w:eastAsia="fr-FR"/>
        </w:rPr>
        <w:t>d</w:t>
      </w:r>
      <w:r>
        <w:rPr>
          <w:lang w:eastAsia="fr-FR"/>
        </w:rPr>
        <w:t xml:space="preserve">oivent </w:t>
      </w:r>
      <w:r w:rsidRPr="00676C0E">
        <w:rPr>
          <w:lang w:eastAsia="fr-FR"/>
        </w:rPr>
        <w:t>être renseignés par la personne physique ou morale réalisant le calcul du coût environnemental.</w:t>
      </w:r>
      <w:r>
        <w:rPr>
          <w:lang w:eastAsia="fr-FR"/>
        </w:rPr>
        <w:t xml:space="preserve"> Pour renseigner ces paramètres, la personne réalisant le calcul utilise des données spécifiques au produit ou </w:t>
      </w:r>
      <w:r w:rsidR="0076111D">
        <w:rPr>
          <w:lang w:eastAsia="fr-FR"/>
        </w:rPr>
        <w:t>à la référence</w:t>
      </w:r>
      <w:r>
        <w:rPr>
          <w:lang w:eastAsia="fr-FR"/>
        </w:rPr>
        <w:t xml:space="preserve"> de produit, dans les conditions prévues par la méthodologie.</w:t>
      </w:r>
    </w:p>
    <w:p w14:paraId="6DD8506A" w14:textId="40E9CE89" w:rsidR="00523C94" w:rsidRDefault="00523C94" w:rsidP="00276C11">
      <w:pPr>
        <w:spacing w:before="120" w:after="120"/>
        <w:jc w:val="both"/>
        <w:rPr>
          <w:lang w:eastAsia="fr-FR"/>
        </w:rPr>
      </w:pPr>
      <w:r>
        <w:rPr>
          <w:lang w:eastAsia="fr-FR"/>
        </w:rPr>
        <w:t>L</w:t>
      </w:r>
      <w:r w:rsidRPr="00676C0E">
        <w:rPr>
          <w:lang w:eastAsia="fr-FR"/>
        </w:rPr>
        <w:t xml:space="preserve">es paramètres </w:t>
      </w:r>
      <w:r>
        <w:rPr>
          <w:lang w:eastAsia="fr-FR"/>
        </w:rPr>
        <w:t xml:space="preserve">mentionnés aux </w:t>
      </w:r>
      <w:r w:rsidR="00432C42">
        <w:rPr>
          <w:lang w:eastAsia="fr-FR"/>
        </w:rPr>
        <w:t xml:space="preserve">3°, 4°, </w:t>
      </w:r>
      <w:r>
        <w:rPr>
          <w:lang w:eastAsia="fr-FR"/>
        </w:rPr>
        <w:t>5°, 6°</w:t>
      </w:r>
      <w:r w:rsidR="00432C42">
        <w:rPr>
          <w:lang w:eastAsia="fr-FR"/>
        </w:rPr>
        <w:t>,</w:t>
      </w:r>
      <w:r>
        <w:rPr>
          <w:lang w:eastAsia="fr-FR"/>
        </w:rPr>
        <w:t xml:space="preserve"> 7°</w:t>
      </w:r>
      <w:r w:rsidR="00432C42">
        <w:rPr>
          <w:lang w:eastAsia="fr-FR"/>
        </w:rPr>
        <w:t>, 9°, 10°,</w:t>
      </w:r>
      <w:r w:rsidR="00B83933">
        <w:rPr>
          <w:lang w:eastAsia="fr-FR"/>
        </w:rPr>
        <w:t xml:space="preserve"> 13°, 15°, 16</w:t>
      </w:r>
      <w:r w:rsidR="00175663">
        <w:rPr>
          <w:lang w:eastAsia="fr-FR"/>
        </w:rPr>
        <w:t>°</w:t>
      </w:r>
      <w:r w:rsidR="00432C42">
        <w:rPr>
          <w:lang w:eastAsia="fr-FR"/>
        </w:rPr>
        <w:t xml:space="preserve"> et 1</w:t>
      </w:r>
      <w:r w:rsidR="00B83933">
        <w:rPr>
          <w:lang w:eastAsia="fr-FR"/>
        </w:rPr>
        <w:t>7</w:t>
      </w:r>
      <w:r w:rsidR="00432C42">
        <w:rPr>
          <w:lang w:eastAsia="fr-FR"/>
        </w:rPr>
        <w:t>°</w:t>
      </w:r>
      <w:r>
        <w:rPr>
          <w:lang w:eastAsia="fr-FR"/>
        </w:rPr>
        <w:t xml:space="preserve"> peuvent être </w:t>
      </w:r>
      <w:r w:rsidRPr="00676C0E">
        <w:rPr>
          <w:lang w:eastAsia="fr-FR"/>
        </w:rPr>
        <w:t>renseignés par la personne physique ou morale réalisant le calcul du coût environnemental.</w:t>
      </w:r>
      <w:r>
        <w:rPr>
          <w:lang w:eastAsia="fr-FR"/>
        </w:rPr>
        <w:t xml:space="preserve"> Pour renseigner ces paramètres, la personne réalisant le calcul utilise des données spécifiques au produit ou </w:t>
      </w:r>
      <w:r w:rsidR="0076111D">
        <w:rPr>
          <w:lang w:eastAsia="fr-FR"/>
        </w:rPr>
        <w:t>à la référence</w:t>
      </w:r>
      <w:r>
        <w:rPr>
          <w:lang w:eastAsia="fr-FR"/>
        </w:rPr>
        <w:t xml:space="preserve"> de produit, dans les conditions prévues par la méthodologie. En l’absence de telles données, elle renseigne une valeur par défaut, dans les conditions prévues par la méthodologie.</w:t>
      </w:r>
    </w:p>
    <w:p w14:paraId="6EFED28E" w14:textId="77777777" w:rsidR="007D00CB" w:rsidRDefault="007D00CB" w:rsidP="00960E63">
      <w:pPr>
        <w:widowControl w:val="0"/>
        <w:autoSpaceDE w:val="0"/>
        <w:jc w:val="center"/>
        <w:rPr>
          <w:b/>
          <w:bCs/>
          <w:color w:val="000000"/>
        </w:rPr>
      </w:pPr>
    </w:p>
    <w:p w14:paraId="2E3CF90F" w14:textId="4B3B1851" w:rsidR="005E75E3" w:rsidRDefault="005E75E3" w:rsidP="009A19E9">
      <w:pPr>
        <w:widowControl w:val="0"/>
        <w:autoSpaceDE w:val="0"/>
        <w:spacing w:before="120" w:after="120"/>
        <w:jc w:val="center"/>
        <w:rPr>
          <w:b/>
          <w:bCs/>
          <w:color w:val="000000"/>
        </w:rPr>
      </w:pPr>
      <w:r>
        <w:rPr>
          <w:b/>
          <w:bCs/>
          <w:color w:val="000000"/>
        </w:rPr>
        <w:t>Article 8</w:t>
      </w:r>
    </w:p>
    <w:p w14:paraId="3520B797" w14:textId="499A941D" w:rsidR="00614F23" w:rsidRDefault="00614F23" w:rsidP="003D7F86">
      <w:pPr>
        <w:widowControl w:val="0"/>
        <w:autoSpaceDE w:val="0"/>
        <w:spacing w:before="120" w:after="120"/>
        <w:jc w:val="both"/>
        <w:rPr>
          <w:lang w:eastAsia="fr-FR"/>
        </w:rPr>
      </w:pPr>
      <w:r>
        <w:rPr>
          <w:lang w:eastAsia="fr-FR"/>
        </w:rPr>
        <w:t>Le calcul du coût environnemental peut mobiliser des paramètres</w:t>
      </w:r>
      <w:r w:rsidR="003B1523">
        <w:rPr>
          <w:lang w:eastAsia="fr-FR"/>
        </w:rPr>
        <w:t xml:space="preserve"> complémentaires aux</w:t>
      </w:r>
      <w:r>
        <w:rPr>
          <w:lang w:eastAsia="fr-FR"/>
        </w:rPr>
        <w:t xml:space="preserve"> paramètres de référence.</w:t>
      </w:r>
      <w:r w:rsidR="003B1523">
        <w:rPr>
          <w:lang w:eastAsia="fr-FR"/>
        </w:rPr>
        <w:t xml:space="preserve"> </w:t>
      </w:r>
      <w:r>
        <w:rPr>
          <w:lang w:eastAsia="fr-FR"/>
        </w:rPr>
        <w:t>La définition de ces paramètres</w:t>
      </w:r>
      <w:r w:rsidR="007579CD">
        <w:rPr>
          <w:lang w:eastAsia="fr-FR"/>
        </w:rPr>
        <w:t>, et le cadre de leur utilisation,</w:t>
      </w:r>
      <w:r w:rsidR="003D7F86">
        <w:rPr>
          <w:lang w:eastAsia="fr-FR"/>
        </w:rPr>
        <w:t xml:space="preserve"> </w:t>
      </w:r>
      <w:r w:rsidR="00F06ECB">
        <w:rPr>
          <w:lang w:eastAsia="fr-FR"/>
        </w:rPr>
        <w:t>sont</w:t>
      </w:r>
      <w:r w:rsidR="003D7F86">
        <w:rPr>
          <w:lang w:eastAsia="fr-FR"/>
        </w:rPr>
        <w:t xml:space="preserve"> précisé</w:t>
      </w:r>
      <w:r w:rsidR="00F06ECB">
        <w:rPr>
          <w:lang w:eastAsia="fr-FR"/>
        </w:rPr>
        <w:t>s</w:t>
      </w:r>
      <w:r w:rsidR="003D7F86">
        <w:rPr>
          <w:lang w:eastAsia="fr-FR"/>
        </w:rPr>
        <w:t xml:space="preserve"> </w:t>
      </w:r>
      <w:r w:rsidR="007579CD">
        <w:rPr>
          <w:lang w:eastAsia="fr-FR"/>
        </w:rPr>
        <w:t>dans</w:t>
      </w:r>
      <w:r w:rsidR="003D7F86">
        <w:rPr>
          <w:lang w:eastAsia="fr-FR"/>
        </w:rPr>
        <w:t xml:space="preserve"> </w:t>
      </w:r>
      <w:r w:rsidR="00F737AC">
        <w:rPr>
          <w:lang w:eastAsia="fr-FR"/>
        </w:rPr>
        <w:t>un</w:t>
      </w:r>
      <w:r w:rsidR="005A5B9C">
        <w:rPr>
          <w:lang w:eastAsia="fr-FR"/>
        </w:rPr>
        <w:t>e</w:t>
      </w:r>
      <w:r w:rsidR="003D7F86">
        <w:rPr>
          <w:lang w:eastAsia="fr-FR"/>
        </w:rPr>
        <w:t xml:space="preserve"> </w:t>
      </w:r>
      <w:r w:rsidR="005A5B9C">
        <w:rPr>
          <w:lang w:eastAsia="fr-FR"/>
        </w:rPr>
        <w:t>notice</w:t>
      </w:r>
      <w:r w:rsidR="00F737AC">
        <w:rPr>
          <w:lang w:eastAsia="fr-FR"/>
        </w:rPr>
        <w:t xml:space="preserve"> </w:t>
      </w:r>
      <w:r w:rsidR="00957D87">
        <w:rPr>
          <w:lang w:eastAsia="fr-FR"/>
        </w:rPr>
        <w:t xml:space="preserve">méthodologique </w:t>
      </w:r>
      <w:r w:rsidR="00F737AC" w:rsidRPr="00713F47">
        <w:rPr>
          <w:lang w:eastAsia="fr-FR"/>
        </w:rPr>
        <w:t>publié</w:t>
      </w:r>
      <w:r w:rsidR="002B62E0" w:rsidRPr="00713F47">
        <w:rPr>
          <w:lang w:eastAsia="fr-FR"/>
        </w:rPr>
        <w:t>e</w:t>
      </w:r>
      <w:r w:rsidR="00F737AC" w:rsidRPr="00713F47">
        <w:rPr>
          <w:lang w:eastAsia="fr-FR"/>
        </w:rPr>
        <w:t xml:space="preserve"> sur le site des ministères chargés de l'environnement et de l'économie</w:t>
      </w:r>
      <w:r w:rsidR="007579CD">
        <w:rPr>
          <w:lang w:eastAsia="fr-FR"/>
        </w:rPr>
        <w:t>.</w:t>
      </w:r>
      <w:r>
        <w:rPr>
          <w:lang w:eastAsia="fr-FR"/>
        </w:rPr>
        <w:t xml:space="preserve"> </w:t>
      </w:r>
      <w:r w:rsidR="003B1523">
        <w:rPr>
          <w:lang w:eastAsia="fr-FR"/>
        </w:rPr>
        <w:t xml:space="preserve">Pour renseigner ces paramètres, la personne réalisant le calcul utilise des données spécifiques au produit ou </w:t>
      </w:r>
      <w:r w:rsidR="002B62E0">
        <w:rPr>
          <w:lang w:eastAsia="fr-FR"/>
        </w:rPr>
        <w:t>à la référence</w:t>
      </w:r>
      <w:r w:rsidR="003B1523">
        <w:rPr>
          <w:lang w:eastAsia="fr-FR"/>
        </w:rPr>
        <w:t xml:space="preserve"> de produit, dans les conditions prévues par la méthodologie. </w:t>
      </w:r>
      <w:r w:rsidR="00752D89">
        <w:rPr>
          <w:lang w:eastAsia="fr-FR"/>
        </w:rPr>
        <w:t xml:space="preserve">En l’absence de telles données, elle renseigne une valeur par défaut, dans les conditions prévues par la méthodologie. </w:t>
      </w:r>
      <w:r w:rsidR="00F06ECB">
        <w:rPr>
          <w:lang w:eastAsia="fr-FR"/>
        </w:rPr>
        <w:t>Ces conditions peuvent inclure, le cas échéant, le recours à une vérification par une tierce partie accréditée.</w:t>
      </w:r>
    </w:p>
    <w:p w14:paraId="4E36639F" w14:textId="77777777" w:rsidR="00614F23" w:rsidRPr="003D7F86" w:rsidRDefault="00614F23" w:rsidP="003D7F86">
      <w:pPr>
        <w:widowControl w:val="0"/>
        <w:autoSpaceDE w:val="0"/>
        <w:spacing w:before="120" w:after="120"/>
        <w:jc w:val="both"/>
        <w:rPr>
          <w:bCs/>
          <w:color w:val="000000"/>
        </w:rPr>
      </w:pPr>
      <w:bookmarkStart w:id="11" w:name="_GoBack"/>
      <w:bookmarkEnd w:id="11"/>
    </w:p>
    <w:p w14:paraId="165D174B" w14:textId="65A5C24E" w:rsidR="009A19E9" w:rsidRDefault="009A19E9" w:rsidP="009A19E9">
      <w:pPr>
        <w:widowControl w:val="0"/>
        <w:autoSpaceDE w:val="0"/>
        <w:spacing w:before="120" w:after="120"/>
        <w:jc w:val="center"/>
        <w:rPr>
          <w:b/>
          <w:bCs/>
          <w:color w:val="000000"/>
        </w:rPr>
      </w:pPr>
      <w:r>
        <w:rPr>
          <w:b/>
          <w:bCs/>
          <w:color w:val="000000"/>
        </w:rPr>
        <w:t xml:space="preserve">Article </w:t>
      </w:r>
      <w:r w:rsidR="005E75E3">
        <w:rPr>
          <w:b/>
          <w:bCs/>
          <w:color w:val="000000"/>
        </w:rPr>
        <w:t>9</w:t>
      </w:r>
    </w:p>
    <w:p w14:paraId="090F948D" w14:textId="5CFE0D6E" w:rsidR="00960E63" w:rsidRDefault="00960E63" w:rsidP="00713F47">
      <w:pPr>
        <w:spacing w:before="120" w:after="120"/>
        <w:jc w:val="both"/>
        <w:rPr>
          <w:lang w:eastAsia="fr-FR"/>
        </w:rPr>
      </w:pPr>
      <w:r w:rsidRPr="00713F47">
        <w:rPr>
          <w:lang w:eastAsia="fr-FR"/>
        </w:rPr>
        <w:t>La signalétique obligatoire pour l’affichage du coût environnemental est la représentation graphique ci-dessous, constituée de la mention « </w:t>
      </w:r>
      <w:r w:rsidR="00B83933">
        <w:rPr>
          <w:lang w:eastAsia="fr-FR"/>
        </w:rPr>
        <w:t>Coût environnemental</w:t>
      </w:r>
      <w:r w:rsidR="00B83933" w:rsidRPr="00713F47">
        <w:rPr>
          <w:lang w:eastAsia="fr-FR"/>
        </w:rPr>
        <w:t> </w:t>
      </w:r>
      <w:r w:rsidRPr="00713F47">
        <w:rPr>
          <w:lang w:eastAsia="fr-FR"/>
        </w:rPr>
        <w:t>» et du pictogramme indiquant le nombre de points d’impact calculé</w:t>
      </w:r>
      <w:ins w:id="12" w:author="DAGRAS Pascal" w:date="2025-02-03T15:20:00Z">
        <w:r w:rsidR="004D4B3C">
          <w:rPr>
            <w:lang w:eastAsia="fr-FR"/>
          </w:rPr>
          <w:t xml:space="preserve">, </w:t>
        </w:r>
        <w:r w:rsidR="004D4B3C" w:rsidRPr="00C56E01">
          <w:rPr>
            <w:highlight w:val="yellow"/>
            <w:lang w:eastAsia="fr-FR"/>
          </w:rPr>
          <w:t xml:space="preserve">ainsi que ce même nombre de points rapporté à la masse </w:t>
        </w:r>
      </w:ins>
      <w:ins w:id="13" w:author="DAGRAS Pascal" w:date="2025-02-03T15:22:00Z">
        <w:r w:rsidR="004D4B3C" w:rsidRPr="00C56E01">
          <w:rPr>
            <w:highlight w:val="yellow"/>
            <w:lang w:eastAsia="fr-FR"/>
          </w:rPr>
          <w:t>du produit concerné</w:t>
        </w:r>
      </w:ins>
      <w:r w:rsidRPr="00C56E01">
        <w:rPr>
          <w:highlight w:val="yellow"/>
          <w:lang w:eastAsia="fr-FR"/>
        </w:rPr>
        <w:t> </w:t>
      </w:r>
      <w:ins w:id="14" w:author="MOIZO Juliette" w:date="2025-02-04T08:57:00Z">
        <w:r w:rsidR="00CD7945" w:rsidRPr="00C56E01">
          <w:rPr>
            <w:highlight w:val="yellow"/>
            <w:lang w:eastAsia="fr-FR"/>
          </w:rPr>
          <w:t xml:space="preserve">et exprimé pour </w:t>
        </w:r>
        <w:commentRangeStart w:id="15"/>
        <w:r w:rsidR="00CD7945" w:rsidRPr="00C56E01">
          <w:rPr>
            <w:highlight w:val="yellow"/>
            <w:lang w:eastAsia="fr-FR"/>
          </w:rPr>
          <w:t>100g</w:t>
        </w:r>
      </w:ins>
      <w:commentRangeEnd w:id="15"/>
      <w:ins w:id="16" w:author="MOIZO Juliette" w:date="2025-02-04T08:58:00Z">
        <w:r w:rsidR="00CD7945" w:rsidRPr="00C56E01">
          <w:rPr>
            <w:rStyle w:val="Marquedecommentaire"/>
            <w:highlight w:val="yellow"/>
          </w:rPr>
          <w:commentReference w:id="15"/>
        </w:r>
      </w:ins>
      <w:ins w:id="17" w:author="MOIZO Juliette" w:date="2025-02-04T08:57:00Z">
        <w:r w:rsidR="00CD7945" w:rsidRPr="00C56E01">
          <w:rPr>
            <w:highlight w:val="yellow"/>
            <w:lang w:eastAsia="fr-FR"/>
          </w:rPr>
          <w:t xml:space="preserve"> </w:t>
        </w:r>
      </w:ins>
      <w:r w:rsidRPr="00C56E01">
        <w:rPr>
          <w:highlight w:val="yellow"/>
          <w:lang w:eastAsia="fr-FR"/>
        </w:rPr>
        <w:t>:</w:t>
      </w:r>
    </w:p>
    <w:p w14:paraId="39291CD1" w14:textId="2BA248E0" w:rsidR="00B83933" w:rsidRDefault="000B30D8" w:rsidP="00D80061">
      <w:pPr>
        <w:spacing w:before="120" w:after="120"/>
        <w:jc w:val="center"/>
        <w:rPr>
          <w:noProof/>
          <w:lang w:eastAsia="fr-FR"/>
        </w:rPr>
      </w:pPr>
      <w:r>
        <w:rPr>
          <w:noProof/>
          <w:lang w:eastAsia="fr-FR"/>
        </w:rPr>
        <w:drawing>
          <wp:inline distT="0" distB="0" distL="0" distR="0" wp14:anchorId="507E23F0" wp14:editId="31DDF8E5">
            <wp:extent cx="3642360" cy="1965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1965960"/>
                    </a:xfrm>
                    <a:prstGeom prst="rect">
                      <a:avLst/>
                    </a:prstGeom>
                    <a:noFill/>
                    <a:ln>
                      <a:noFill/>
                    </a:ln>
                  </pic:spPr>
                </pic:pic>
              </a:graphicData>
            </a:graphic>
          </wp:inline>
        </w:drawing>
      </w:r>
      <w:r w:rsidR="00EE2E44" w:rsidRPr="00EE2E44">
        <w:t xml:space="preserve"> </w:t>
      </w:r>
    </w:p>
    <w:p w14:paraId="00BCF1E6" w14:textId="54E21C2D" w:rsidR="00FB1F8D" w:rsidDel="004D4B3C" w:rsidRDefault="00FB1F8D" w:rsidP="00D80061">
      <w:pPr>
        <w:spacing w:before="120" w:after="120"/>
        <w:jc w:val="center"/>
        <w:rPr>
          <w:del w:id="18" w:author="DAGRAS Pascal" w:date="2025-02-03T15:20:00Z"/>
          <w:noProof/>
          <w:lang w:eastAsia="fr-FR"/>
        </w:rPr>
      </w:pPr>
    </w:p>
    <w:p w14:paraId="14B8E388" w14:textId="015FCED5" w:rsidR="00FB1F8D" w:rsidDel="004D4B3C" w:rsidRDefault="00FB1F8D" w:rsidP="00D80061">
      <w:pPr>
        <w:spacing w:before="120" w:after="120"/>
        <w:jc w:val="center"/>
        <w:rPr>
          <w:del w:id="19" w:author="DAGRAS Pascal" w:date="2025-02-03T15:20:00Z"/>
          <w:noProof/>
          <w:lang w:eastAsia="fr-FR"/>
        </w:rPr>
      </w:pPr>
    </w:p>
    <w:p w14:paraId="008A732D" w14:textId="538E64BF" w:rsidR="00FB1F8D" w:rsidDel="004D4B3C" w:rsidRDefault="00FB1F8D" w:rsidP="00D80061">
      <w:pPr>
        <w:spacing w:before="120" w:after="120"/>
        <w:jc w:val="center"/>
        <w:rPr>
          <w:del w:id="20" w:author="DAGRAS Pascal" w:date="2025-02-03T15:20:00Z"/>
          <w:noProof/>
          <w:lang w:eastAsia="fr-FR"/>
        </w:rPr>
      </w:pPr>
    </w:p>
    <w:p w14:paraId="428CE01F" w14:textId="18BBC30A" w:rsidR="00FB1F8D" w:rsidDel="004D4B3C" w:rsidRDefault="00FB1F8D" w:rsidP="00D80061">
      <w:pPr>
        <w:spacing w:before="120" w:after="120"/>
        <w:jc w:val="center"/>
        <w:rPr>
          <w:del w:id="21" w:author="DAGRAS Pascal" w:date="2025-02-03T15:20:00Z"/>
          <w:noProof/>
          <w:lang w:eastAsia="fr-FR"/>
        </w:rPr>
      </w:pPr>
    </w:p>
    <w:p w14:paraId="6B8F569F" w14:textId="763618CB" w:rsidR="00FB1F8D" w:rsidDel="004D4B3C" w:rsidRDefault="00FB1F8D" w:rsidP="00D80061">
      <w:pPr>
        <w:spacing w:before="120" w:after="120"/>
        <w:jc w:val="center"/>
        <w:rPr>
          <w:del w:id="22" w:author="DAGRAS Pascal" w:date="2025-02-03T15:20:00Z"/>
          <w:noProof/>
          <w:lang w:eastAsia="fr-FR"/>
        </w:rPr>
      </w:pPr>
    </w:p>
    <w:p w14:paraId="643C90A5" w14:textId="7C0C8E17" w:rsidR="00B83933" w:rsidRPr="00D80061" w:rsidRDefault="00B83933" w:rsidP="00713F47">
      <w:pPr>
        <w:spacing w:before="120" w:after="120"/>
        <w:jc w:val="both"/>
        <w:rPr>
          <w:lang w:eastAsia="fr-FR"/>
        </w:rPr>
      </w:pPr>
      <w:r w:rsidRPr="00D80061">
        <w:rPr>
          <w:lang w:eastAsia="fr-FR"/>
        </w:rPr>
        <w:t>Lors</w:t>
      </w:r>
      <w:r>
        <w:rPr>
          <w:lang w:eastAsia="fr-FR"/>
        </w:rPr>
        <w:t>que l’affichage est réalisé sur support dématérialisé, un lien permettant d’accéder à l’ensemble des informations mises à disposition en application de l’article R. 541-245 du code de l’environnement</w:t>
      </w:r>
      <w:r w:rsidR="00EE2E44">
        <w:rPr>
          <w:lang w:eastAsia="fr-FR"/>
        </w:rPr>
        <w:t xml:space="preserve"> est proposé</w:t>
      </w:r>
      <w:r>
        <w:rPr>
          <w:lang w:eastAsia="fr-FR"/>
        </w:rPr>
        <w:t xml:space="preserve">. </w:t>
      </w:r>
    </w:p>
    <w:p w14:paraId="6D80D8A1" w14:textId="23A51ED7" w:rsidR="000D58F2" w:rsidRPr="00957D87" w:rsidRDefault="000D58F2" w:rsidP="00957D87">
      <w:pPr>
        <w:spacing w:before="120" w:after="120"/>
        <w:jc w:val="both"/>
        <w:rPr>
          <w:lang w:eastAsia="fr-FR"/>
        </w:rPr>
      </w:pPr>
      <w:r w:rsidRPr="00957D87">
        <w:rPr>
          <w:lang w:eastAsia="fr-FR"/>
        </w:rPr>
        <w:t>Les caractéristiques de cette signalétique sont déclinées dans une charte graphique</w:t>
      </w:r>
      <w:r w:rsidRPr="007C753A">
        <w:rPr>
          <w:lang w:eastAsia="fr-FR"/>
        </w:rPr>
        <w:t xml:space="preserve">, </w:t>
      </w:r>
      <w:r w:rsidRPr="00957D87">
        <w:rPr>
          <w:lang w:eastAsia="fr-FR"/>
        </w:rPr>
        <w:t>publiée sur le</w:t>
      </w:r>
      <w:ins w:id="23" w:author="MOIZO Juliette" w:date="2025-01-31T16:45:00Z">
        <w:r w:rsidR="00E37861">
          <w:rPr>
            <w:lang w:eastAsia="fr-FR"/>
          </w:rPr>
          <w:t>s</w:t>
        </w:r>
      </w:ins>
      <w:r w:rsidRPr="00957D87">
        <w:rPr>
          <w:lang w:eastAsia="fr-FR"/>
        </w:rPr>
        <w:t xml:space="preserve"> site</w:t>
      </w:r>
      <w:ins w:id="24" w:author="MOIZO Juliette" w:date="2025-01-31T16:45:00Z">
        <w:r w:rsidR="00E37861">
          <w:rPr>
            <w:lang w:eastAsia="fr-FR"/>
          </w:rPr>
          <w:t>s</w:t>
        </w:r>
      </w:ins>
      <w:r w:rsidRPr="00957D87">
        <w:rPr>
          <w:lang w:eastAsia="fr-FR"/>
        </w:rPr>
        <w:t xml:space="preserve"> </w:t>
      </w:r>
      <w:ins w:id="25" w:author="KARAMANOUKIAN Audrey" w:date="2025-01-31T16:29:00Z">
        <w:r w:rsidR="00400C43" w:rsidRPr="00713F47">
          <w:rPr>
            <w:lang w:eastAsia="fr-FR"/>
          </w:rPr>
          <w:t>des ministères chargés de l'environnement et de l'économie</w:t>
        </w:r>
      </w:ins>
      <w:del w:id="26" w:author="KARAMANOUKIAN Audrey" w:date="2025-01-31T16:29:00Z">
        <w:r w:rsidRPr="00957D87" w:rsidDel="00400C43">
          <w:rPr>
            <w:lang w:eastAsia="fr-FR"/>
          </w:rPr>
          <w:delText>du ministère chargé de l’environnement</w:delText>
        </w:r>
      </w:del>
      <w:r w:rsidRPr="00957D87">
        <w:rPr>
          <w:lang w:eastAsia="fr-FR"/>
        </w:rPr>
        <w:t>. Cette signalétique ne peut faire l’objet d’aucune altération, quelle que soit la personne morale ou physique qui l’utilise. Tout ajustement de la taille de cette signalétique doit s’effectuer de façon homothétique.</w:t>
      </w:r>
    </w:p>
    <w:p w14:paraId="400B8400" w14:textId="287732F5" w:rsidR="000D58F2" w:rsidRPr="00957D87" w:rsidRDefault="000D58F2" w:rsidP="00957D87">
      <w:pPr>
        <w:spacing w:before="120" w:after="120"/>
        <w:jc w:val="both"/>
        <w:rPr>
          <w:lang w:eastAsia="fr-FR"/>
        </w:rPr>
      </w:pPr>
      <w:r w:rsidRPr="00957D87">
        <w:rPr>
          <w:lang w:eastAsia="fr-FR"/>
        </w:rPr>
        <w:t>Dans le cas où le coût environnemental est présenté en rayon</w:t>
      </w:r>
      <w:r w:rsidR="00077514">
        <w:rPr>
          <w:lang w:eastAsia="fr-FR"/>
        </w:rPr>
        <w:t xml:space="preserve"> physique ou en ligne</w:t>
      </w:r>
      <w:r w:rsidRPr="00957D87">
        <w:rPr>
          <w:lang w:eastAsia="fr-FR"/>
        </w:rPr>
        <w:t>, la taille de cette représentation graphique est au moins équivalente à la taille de police des chiffres du prix en rayon.</w:t>
      </w:r>
    </w:p>
    <w:p w14:paraId="542E9107" w14:textId="6C02B3C9" w:rsidR="000D58F2" w:rsidRPr="00957D87" w:rsidRDefault="000D58F2" w:rsidP="00957D87">
      <w:pPr>
        <w:spacing w:before="120" w:after="120"/>
        <w:jc w:val="both"/>
        <w:rPr>
          <w:lang w:eastAsia="fr-FR"/>
        </w:rPr>
      </w:pPr>
      <w:r w:rsidRPr="00957D87">
        <w:rPr>
          <w:lang w:eastAsia="fr-FR"/>
        </w:rPr>
        <w:t xml:space="preserve">Dans le cas où </w:t>
      </w:r>
      <w:r w:rsidR="004E6D7E" w:rsidRPr="00957D87">
        <w:rPr>
          <w:lang w:eastAsia="fr-FR"/>
        </w:rPr>
        <w:t xml:space="preserve">le coût environnemental </w:t>
      </w:r>
      <w:r w:rsidRPr="00957D87">
        <w:rPr>
          <w:lang w:eastAsia="fr-FR"/>
        </w:rPr>
        <w:t xml:space="preserve">est </w:t>
      </w:r>
      <w:r w:rsidR="00440591" w:rsidRPr="00957D87">
        <w:rPr>
          <w:lang w:eastAsia="fr-FR"/>
        </w:rPr>
        <w:t>apposé, par voie de marquage ou d’étiquetage,</w:t>
      </w:r>
      <w:r w:rsidRPr="00957D87">
        <w:rPr>
          <w:lang w:eastAsia="fr-FR"/>
        </w:rPr>
        <w:t xml:space="preserve"> sur une unité de produit ou sur son emballage, la taille de cette représentation graphique doit être visible et lisible.</w:t>
      </w:r>
    </w:p>
    <w:p w14:paraId="0FFA41F0" w14:textId="468964FA" w:rsidR="000D58F2" w:rsidRPr="00713F47" w:rsidRDefault="000D58F2" w:rsidP="00713F47">
      <w:pPr>
        <w:spacing w:before="120" w:after="120"/>
        <w:jc w:val="both"/>
        <w:rPr>
          <w:lang w:eastAsia="fr-FR"/>
        </w:rPr>
      </w:pPr>
      <w:r w:rsidRPr="00957D87">
        <w:rPr>
          <w:lang w:eastAsia="fr-FR"/>
        </w:rPr>
        <w:t>Quel que soit le support, physique ou dématérialisé, utilisé, la taille de cette représentation graphique est au moins équivalente à celle de tout autre score agrégé d’impact environnemental faisant l’objet d’une</w:t>
      </w:r>
      <w:r w:rsidRPr="00713F47">
        <w:rPr>
          <w:lang w:eastAsia="fr-FR"/>
        </w:rPr>
        <w:t xml:space="preserve"> communication volontaire</w:t>
      </w:r>
      <w:r w:rsidR="00440591" w:rsidRPr="00713F47">
        <w:rPr>
          <w:lang w:eastAsia="fr-FR"/>
        </w:rPr>
        <w:t xml:space="preserve"> sur </w:t>
      </w:r>
      <w:r w:rsidR="002B62E0" w:rsidRPr="00713F47">
        <w:rPr>
          <w:lang w:eastAsia="fr-FR"/>
        </w:rPr>
        <w:t xml:space="preserve">une même référence </w:t>
      </w:r>
      <w:r w:rsidR="00440591" w:rsidRPr="00713F47">
        <w:rPr>
          <w:lang w:eastAsia="fr-FR"/>
        </w:rPr>
        <w:t>de produit</w:t>
      </w:r>
      <w:r w:rsidRPr="00713F47">
        <w:rPr>
          <w:lang w:eastAsia="fr-FR"/>
        </w:rPr>
        <w:t>.</w:t>
      </w:r>
    </w:p>
    <w:p w14:paraId="14931A31" w14:textId="27078E38" w:rsidR="00960E63" w:rsidRDefault="00960E63" w:rsidP="00960E63">
      <w:pPr>
        <w:pStyle w:val="Paragraphedeliste"/>
        <w:suppressAutoHyphens w:val="0"/>
        <w:spacing w:after="0"/>
        <w:ind w:left="0"/>
        <w:jc w:val="both"/>
        <w:rPr>
          <w:rFonts w:eastAsia="Times New Roman"/>
          <w:color w:val="000000"/>
        </w:rPr>
      </w:pPr>
    </w:p>
    <w:p w14:paraId="2586FEE0" w14:textId="3461B2C1" w:rsidR="00DB0A64" w:rsidRDefault="009A19E9" w:rsidP="00DB0A64">
      <w:pPr>
        <w:suppressAutoHyphens w:val="0"/>
        <w:jc w:val="center"/>
      </w:pPr>
      <w:r>
        <w:rPr>
          <w:b/>
          <w:color w:val="000000"/>
          <w:lang w:eastAsia="fr-FR"/>
        </w:rPr>
        <w:t xml:space="preserve">Article </w:t>
      </w:r>
      <w:r w:rsidR="005E75E3">
        <w:rPr>
          <w:b/>
          <w:color w:val="000000"/>
          <w:lang w:eastAsia="fr-FR"/>
        </w:rPr>
        <w:t>10</w:t>
      </w:r>
    </w:p>
    <w:p w14:paraId="46EC8B4D" w14:textId="77777777" w:rsidR="00DB0A64" w:rsidRDefault="00DB0A64" w:rsidP="00DB0A64">
      <w:pPr>
        <w:suppressAutoHyphens w:val="0"/>
        <w:jc w:val="both"/>
        <w:rPr>
          <w:color w:val="000000"/>
          <w:lang w:eastAsia="fr-FR"/>
        </w:rPr>
      </w:pPr>
    </w:p>
    <w:p w14:paraId="21E84CA8" w14:textId="1FF3A87C" w:rsidR="00542ECA" w:rsidRPr="00713F47" w:rsidRDefault="00DB0A64" w:rsidP="00713F47">
      <w:pPr>
        <w:spacing w:before="120" w:after="120"/>
        <w:jc w:val="both"/>
        <w:rPr>
          <w:lang w:eastAsia="fr-FR"/>
        </w:rPr>
      </w:pPr>
      <w:r w:rsidRPr="00713F47">
        <w:rPr>
          <w:lang w:eastAsia="fr-FR"/>
        </w:rPr>
        <w:t xml:space="preserve">Les dispositions du présent arrêté entrent </w:t>
      </w:r>
      <w:r w:rsidR="00542ECA" w:rsidRPr="00713F47">
        <w:rPr>
          <w:lang w:eastAsia="fr-FR"/>
        </w:rPr>
        <w:t>en vigueur</w:t>
      </w:r>
      <w:r w:rsidR="00956226" w:rsidRPr="00713F47">
        <w:rPr>
          <w:lang w:eastAsia="fr-FR"/>
        </w:rPr>
        <w:t xml:space="preserve"> le lendemain de sa publication.</w:t>
      </w:r>
    </w:p>
    <w:p w14:paraId="185CFF62" w14:textId="77777777" w:rsidR="00DB0A64" w:rsidRPr="00713F47" w:rsidRDefault="00DB0A64" w:rsidP="00713F47">
      <w:pPr>
        <w:spacing w:before="120" w:after="120"/>
        <w:jc w:val="both"/>
        <w:rPr>
          <w:lang w:eastAsia="fr-FR"/>
        </w:rPr>
      </w:pPr>
    </w:p>
    <w:p w14:paraId="42BE2326" w14:textId="23135594" w:rsidR="00DB0A64" w:rsidRDefault="009A19E9" w:rsidP="00DB0A64">
      <w:pPr>
        <w:suppressAutoHyphens w:val="0"/>
        <w:jc w:val="center"/>
      </w:pPr>
      <w:r>
        <w:rPr>
          <w:b/>
          <w:color w:val="000000"/>
          <w:lang w:eastAsia="fr-FR"/>
        </w:rPr>
        <w:t>Article 1</w:t>
      </w:r>
      <w:r w:rsidR="005E75E3">
        <w:rPr>
          <w:b/>
          <w:color w:val="000000"/>
          <w:lang w:eastAsia="fr-FR"/>
        </w:rPr>
        <w:t>1</w:t>
      </w:r>
      <w:r w:rsidR="00DB0A64">
        <w:rPr>
          <w:b/>
          <w:color w:val="000000"/>
          <w:lang w:eastAsia="fr-FR"/>
        </w:rPr>
        <w:t xml:space="preserve"> </w:t>
      </w:r>
    </w:p>
    <w:p w14:paraId="13574CC3" w14:textId="77777777" w:rsidR="00DB0A64" w:rsidRDefault="00DB0A64" w:rsidP="00DB0A64">
      <w:pPr>
        <w:suppressAutoHyphens w:val="0"/>
        <w:jc w:val="both"/>
        <w:rPr>
          <w:color w:val="000000"/>
          <w:lang w:eastAsia="fr-FR"/>
        </w:rPr>
      </w:pPr>
    </w:p>
    <w:p w14:paraId="7F03FD17" w14:textId="42619DD2" w:rsidR="00FB1F8D" w:rsidRDefault="00DB0A64" w:rsidP="00713F47">
      <w:pPr>
        <w:spacing w:before="120" w:after="120"/>
        <w:jc w:val="both"/>
        <w:rPr>
          <w:ins w:id="27" w:author="MOIZO Juliette" w:date="2025-01-31T15:42:00Z"/>
          <w:lang w:eastAsia="fr-FR"/>
        </w:rPr>
      </w:pPr>
      <w:r w:rsidRPr="00713F47">
        <w:rPr>
          <w:lang w:eastAsia="fr-FR"/>
        </w:rPr>
        <w:t>Le commissaire général au développement durable et la directrice générale de la concurrence, de la consommation, et de la répression des fraudes sont chargés, chacun en ce qui le concerne, de l’exécution du présent arrêté, qui sera publié au Journal officiel de la République française.</w:t>
      </w:r>
    </w:p>
    <w:p w14:paraId="35F060AC" w14:textId="77777777" w:rsidR="00FB1F8D" w:rsidRDefault="00FB1F8D">
      <w:pPr>
        <w:suppressAutoHyphens w:val="0"/>
        <w:rPr>
          <w:ins w:id="28" w:author="MOIZO Juliette" w:date="2025-01-31T15:42:00Z"/>
          <w:lang w:eastAsia="fr-FR"/>
        </w:rPr>
      </w:pPr>
      <w:ins w:id="29" w:author="MOIZO Juliette" w:date="2025-01-31T15:42:00Z">
        <w:r>
          <w:rPr>
            <w:lang w:eastAsia="fr-FR"/>
          </w:rPr>
          <w:br w:type="page"/>
        </w:r>
      </w:ins>
    </w:p>
    <w:p w14:paraId="2547E26B" w14:textId="5C7436C9" w:rsidR="00FB1F8D" w:rsidRPr="00114D9D" w:rsidRDefault="00FB1F8D" w:rsidP="00FB1F8D">
      <w:pPr>
        <w:pStyle w:val="Textejustifi"/>
        <w:ind w:left="4253"/>
        <w:rPr>
          <w:ins w:id="30" w:author="MOIZO Juliette" w:date="2025-01-31T15:43:00Z"/>
          <w:rFonts w:ascii="Times New Roman" w:hAnsi="Times New Roman" w:cs="Times New Roman"/>
        </w:rPr>
      </w:pPr>
      <w:ins w:id="31" w:author="MOIZO Juliette" w:date="2025-01-31T15:43:00Z">
        <w:r>
          <w:rPr>
            <w:rFonts w:ascii="Times New Roman" w:hAnsi="Times New Roman" w:cs="Times New Roman"/>
          </w:rPr>
          <w:t>La ministre de la</w:t>
        </w:r>
      </w:ins>
      <w:ins w:id="32" w:author="MOIZO Juliette" w:date="2025-01-31T15:44:00Z">
        <w:r w:rsidRPr="00FB1F8D">
          <w:rPr>
            <w:rFonts w:ascii="Times New Roman" w:hAnsi="Times New Roman" w:cs="Times New Roman"/>
          </w:rPr>
          <w:t xml:space="preserve"> transition écologique, de la biodiversité, de la forêt, de la mer et de la pêche</w:t>
        </w:r>
      </w:ins>
    </w:p>
    <w:p w14:paraId="51C5EDF3" w14:textId="77777777" w:rsidR="00FB1F8D" w:rsidRPr="00114D9D" w:rsidRDefault="00FB1F8D" w:rsidP="00FB1F8D">
      <w:pPr>
        <w:pStyle w:val="Textejustifi"/>
        <w:ind w:left="4253"/>
        <w:rPr>
          <w:ins w:id="33" w:author="MOIZO Juliette" w:date="2025-01-31T15:43:00Z"/>
          <w:rFonts w:ascii="Times New Roman" w:hAnsi="Times New Roman" w:cs="Times New Roman"/>
        </w:rPr>
      </w:pPr>
      <w:ins w:id="34" w:author="MOIZO Juliette" w:date="2025-01-31T15:43:00Z">
        <w:r w:rsidRPr="00114D9D">
          <w:rPr>
            <w:rFonts w:ascii="Times New Roman" w:hAnsi="Times New Roman" w:cs="Times New Roman"/>
          </w:rPr>
          <w:t>Pour la ministre et par délégation :</w:t>
        </w:r>
      </w:ins>
    </w:p>
    <w:p w14:paraId="31465D44" w14:textId="77777777" w:rsidR="00FB1F8D" w:rsidRPr="00114D9D" w:rsidRDefault="00FB1F8D" w:rsidP="00FB1F8D">
      <w:pPr>
        <w:pStyle w:val="Textejustifi"/>
        <w:ind w:left="4253"/>
        <w:rPr>
          <w:ins w:id="35" w:author="MOIZO Juliette" w:date="2025-01-31T15:43:00Z"/>
          <w:rFonts w:ascii="Times New Roman" w:hAnsi="Times New Roman" w:cs="Times New Roman"/>
        </w:rPr>
      </w:pPr>
      <w:ins w:id="36" w:author="MOIZO Juliette" w:date="2025-01-31T15:43:00Z">
        <w:r w:rsidRPr="00114D9D">
          <w:rPr>
            <w:rFonts w:ascii="Times New Roman" w:hAnsi="Times New Roman" w:cs="Times New Roman"/>
          </w:rPr>
          <w:t>Le commissaire général au développement durable</w:t>
        </w:r>
      </w:ins>
    </w:p>
    <w:p w14:paraId="7374D94F" w14:textId="77777777" w:rsidR="00FB1F8D" w:rsidRPr="00114D9D" w:rsidRDefault="00FB1F8D" w:rsidP="00FB1F8D">
      <w:pPr>
        <w:pStyle w:val="Textejustifi"/>
        <w:ind w:left="4253"/>
        <w:rPr>
          <w:ins w:id="37" w:author="MOIZO Juliette" w:date="2025-01-31T15:43:00Z"/>
          <w:rFonts w:ascii="Times New Roman" w:hAnsi="Times New Roman" w:cs="Times New Roman"/>
        </w:rPr>
      </w:pPr>
      <w:ins w:id="38" w:author="MOIZO Juliette" w:date="2025-01-31T15:43:00Z">
        <w:r w:rsidRPr="00114D9D">
          <w:rPr>
            <w:rFonts w:ascii="Times New Roman" w:hAnsi="Times New Roman" w:cs="Times New Roman"/>
          </w:rPr>
          <w:t>B. HUET</w:t>
        </w:r>
      </w:ins>
    </w:p>
    <w:p w14:paraId="64C1A335" w14:textId="77777777" w:rsidR="00FB1F8D" w:rsidRPr="00114D9D" w:rsidRDefault="00FB1F8D" w:rsidP="00FB1F8D">
      <w:pPr>
        <w:pStyle w:val="Textejustifi"/>
        <w:ind w:left="4253"/>
        <w:rPr>
          <w:ins w:id="39" w:author="MOIZO Juliette" w:date="2025-01-31T15:43:00Z"/>
          <w:rFonts w:ascii="Times New Roman" w:hAnsi="Times New Roman" w:cs="Times New Roman"/>
        </w:rPr>
      </w:pPr>
    </w:p>
    <w:p w14:paraId="739F1DAA" w14:textId="77777777" w:rsidR="00FB1F8D" w:rsidRPr="00114D9D" w:rsidRDefault="00FB1F8D" w:rsidP="00FB1F8D">
      <w:pPr>
        <w:pStyle w:val="Textejustifi"/>
        <w:ind w:left="4253"/>
        <w:rPr>
          <w:ins w:id="40" w:author="MOIZO Juliette" w:date="2025-01-31T15:43:00Z"/>
          <w:rFonts w:ascii="Times New Roman" w:hAnsi="Times New Roman" w:cs="Times New Roman"/>
        </w:rPr>
      </w:pPr>
    </w:p>
    <w:p w14:paraId="3A41F4CD" w14:textId="77777777" w:rsidR="00FB1F8D" w:rsidRPr="00114D9D" w:rsidRDefault="00FB1F8D" w:rsidP="00FB1F8D">
      <w:pPr>
        <w:pStyle w:val="Textejustifi"/>
        <w:ind w:left="4253"/>
        <w:rPr>
          <w:ins w:id="41" w:author="MOIZO Juliette" w:date="2025-01-31T15:43:00Z"/>
          <w:rFonts w:ascii="Times New Roman" w:hAnsi="Times New Roman" w:cs="Times New Roman"/>
        </w:rPr>
      </w:pPr>
    </w:p>
    <w:p w14:paraId="0F5921A3" w14:textId="2D69A1A2" w:rsidR="00FB1F8D" w:rsidRPr="00114D9D" w:rsidRDefault="00FB1F8D" w:rsidP="00FB1F8D">
      <w:pPr>
        <w:pStyle w:val="Textejustifi"/>
        <w:ind w:right="4530"/>
        <w:rPr>
          <w:ins w:id="42" w:author="MOIZO Juliette" w:date="2025-01-31T15:43:00Z"/>
          <w:rFonts w:ascii="Times New Roman" w:hAnsi="Times New Roman" w:cs="Times New Roman"/>
        </w:rPr>
      </w:pPr>
      <w:ins w:id="43" w:author="MOIZO Juliette" w:date="2025-01-31T15:43:00Z">
        <w:r w:rsidRPr="00114D9D">
          <w:rPr>
            <w:rFonts w:ascii="Times New Roman" w:hAnsi="Times New Roman" w:cs="Times New Roman"/>
          </w:rPr>
          <w:t xml:space="preserve">Le </w:t>
        </w:r>
      </w:ins>
      <w:ins w:id="44" w:author="MOIZO Juliette" w:date="2025-01-31T15:44:00Z">
        <w:r>
          <w:rPr>
            <w:rFonts w:ascii="Times New Roman" w:hAnsi="Times New Roman" w:cs="Times New Roman"/>
          </w:rPr>
          <w:t xml:space="preserve">ministre </w:t>
        </w:r>
        <w:r w:rsidRPr="00FB1F8D">
          <w:rPr>
            <w:rFonts w:ascii="Times New Roman" w:hAnsi="Times New Roman" w:cs="Times New Roman"/>
          </w:rPr>
          <w:t>de l’économie, des finances et de la souveraineté industrielle et numérique</w:t>
        </w:r>
      </w:ins>
    </w:p>
    <w:p w14:paraId="696C106D" w14:textId="77777777" w:rsidR="00FB1F8D" w:rsidRPr="00114D9D" w:rsidRDefault="00FB1F8D" w:rsidP="00FB1F8D">
      <w:pPr>
        <w:pStyle w:val="Textejustifi"/>
        <w:ind w:right="4530"/>
        <w:rPr>
          <w:ins w:id="45" w:author="MOIZO Juliette" w:date="2025-01-31T15:43:00Z"/>
          <w:rFonts w:ascii="Times New Roman" w:hAnsi="Times New Roman" w:cs="Times New Roman"/>
        </w:rPr>
      </w:pPr>
      <w:ins w:id="46" w:author="MOIZO Juliette" w:date="2025-01-31T15:43:00Z">
        <w:r w:rsidRPr="00114D9D">
          <w:rPr>
            <w:rFonts w:ascii="Times New Roman" w:hAnsi="Times New Roman" w:cs="Times New Roman"/>
          </w:rPr>
          <w:t>Pour le ministre et par délégation :</w:t>
        </w:r>
      </w:ins>
    </w:p>
    <w:p w14:paraId="71BF17DC" w14:textId="77777777" w:rsidR="00FB1F8D" w:rsidRPr="00114D9D" w:rsidRDefault="00FB1F8D" w:rsidP="00FB1F8D">
      <w:pPr>
        <w:pStyle w:val="Textejustifi"/>
        <w:ind w:right="4530"/>
        <w:rPr>
          <w:ins w:id="47" w:author="MOIZO Juliette" w:date="2025-01-31T15:43:00Z"/>
          <w:rFonts w:ascii="Times New Roman" w:hAnsi="Times New Roman" w:cs="Times New Roman"/>
        </w:rPr>
      </w:pPr>
      <w:ins w:id="48" w:author="MOIZO Juliette" w:date="2025-01-31T15:43:00Z">
        <w:r w:rsidRPr="00114D9D">
          <w:rPr>
            <w:rFonts w:ascii="Times New Roman" w:hAnsi="Times New Roman" w:cs="Times New Roman"/>
          </w:rPr>
          <w:t>La directrice générale de la concurrence, de la consommation et de la répression des fraudes</w:t>
        </w:r>
      </w:ins>
    </w:p>
    <w:p w14:paraId="4B035333" w14:textId="77777777" w:rsidR="00FB1F8D" w:rsidRPr="00114D9D" w:rsidRDefault="00FB1F8D" w:rsidP="00FB1F8D">
      <w:pPr>
        <w:pStyle w:val="Textejustifi"/>
        <w:ind w:right="4530"/>
        <w:rPr>
          <w:ins w:id="49" w:author="MOIZO Juliette" w:date="2025-01-31T15:43:00Z"/>
          <w:rFonts w:ascii="Times New Roman" w:hAnsi="Times New Roman" w:cs="Times New Roman"/>
        </w:rPr>
      </w:pPr>
      <w:ins w:id="50" w:author="MOIZO Juliette" w:date="2025-01-31T15:43:00Z">
        <w:r w:rsidRPr="00114D9D">
          <w:rPr>
            <w:rFonts w:ascii="Times New Roman" w:hAnsi="Times New Roman" w:cs="Times New Roman"/>
          </w:rPr>
          <w:t>S. LACOCHE</w:t>
        </w:r>
      </w:ins>
    </w:p>
    <w:p w14:paraId="71BB881C" w14:textId="77777777" w:rsidR="002C0D17" w:rsidRPr="00713F47" w:rsidRDefault="002C0D17" w:rsidP="00713F47">
      <w:pPr>
        <w:spacing w:before="120" w:after="120"/>
        <w:jc w:val="both"/>
        <w:rPr>
          <w:lang w:eastAsia="fr-FR"/>
        </w:rPr>
      </w:pPr>
    </w:p>
    <w:sectPr w:rsidR="002C0D17" w:rsidRPr="00713F47">
      <w:headerReference w:type="even" r:id="rId11"/>
      <w:headerReference w:type="default" r:id="rId12"/>
      <w:footerReference w:type="even" r:id="rId13"/>
      <w:footerReference w:type="default" r:id="rId14"/>
      <w:headerReference w:type="first" r:id="rId15"/>
      <w:footerReference w:type="first" r:id="rId16"/>
      <w:pgSz w:w="11906" w:h="16838"/>
      <w:pgMar w:top="1134" w:right="1418" w:bottom="1418"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OIZO Juliette" w:date="2025-02-04T08:49:00Z" w:initials="MJ">
    <w:p w14:paraId="2BC50D24" w14:textId="77777777" w:rsidR="00F31A02" w:rsidRDefault="00F31A02">
      <w:pPr>
        <w:pStyle w:val="Commentaire"/>
      </w:pPr>
      <w:r>
        <w:rPr>
          <w:rStyle w:val="Marquedecommentaire"/>
        </w:rPr>
        <w:annotationRef/>
      </w:r>
      <w:r>
        <w:t>Proposition DGE :</w:t>
      </w:r>
    </w:p>
    <w:p w14:paraId="6B1FF508" w14:textId="35D6DD72" w:rsidR="00F31A02" w:rsidRDefault="00F31A02">
      <w:pPr>
        <w:pStyle w:val="Commentaire"/>
        <w:rPr>
          <w:lang w:eastAsia="fr-FR"/>
        </w:rPr>
      </w:pPr>
      <w:r>
        <w:rPr>
          <w:lang w:eastAsia="fr-FR"/>
        </w:rPr>
        <w:t>« </w:t>
      </w:r>
      <w:proofErr w:type="gramStart"/>
      <w:r>
        <w:rPr>
          <w:lang w:eastAsia="fr-FR"/>
        </w:rPr>
        <w:t>l’affichage</w:t>
      </w:r>
      <w:proofErr w:type="gramEnd"/>
      <w:r>
        <w:rPr>
          <w:lang w:eastAsia="fr-FR"/>
        </w:rPr>
        <w:t xml:space="preserve"> apparent au moment de l’acte d’achat »</w:t>
      </w:r>
    </w:p>
    <w:p w14:paraId="078221FE" w14:textId="77777777" w:rsidR="00F31A02" w:rsidRDefault="00F31A02">
      <w:pPr>
        <w:pStyle w:val="Commentaire"/>
        <w:rPr>
          <w:lang w:eastAsia="fr-FR"/>
        </w:rPr>
      </w:pPr>
    </w:p>
    <w:p w14:paraId="4527334C" w14:textId="77777777" w:rsidR="00F31A02" w:rsidRDefault="00F31A02">
      <w:pPr>
        <w:pStyle w:val="Commentaire"/>
        <w:rPr>
          <w:lang w:eastAsia="fr-FR"/>
        </w:rPr>
      </w:pPr>
      <w:r>
        <w:rPr>
          <w:lang w:eastAsia="fr-FR"/>
        </w:rPr>
        <w:t>Réponse CGDD :</w:t>
      </w:r>
    </w:p>
    <w:p w14:paraId="3FCDB43C" w14:textId="77777777" w:rsidR="00F31A02" w:rsidRDefault="00F31A02">
      <w:pPr>
        <w:pStyle w:val="Commentaire"/>
        <w:rPr>
          <w:lang w:eastAsia="fr-FR"/>
        </w:rPr>
      </w:pPr>
      <w:r>
        <w:rPr>
          <w:lang w:eastAsia="fr-FR"/>
        </w:rPr>
        <w:t>Le terme apparent ne couvre pas le cas où la traçabilité est accessible via un Q/R code sur étiquette</w:t>
      </w:r>
    </w:p>
    <w:p w14:paraId="6229DB88" w14:textId="00A868F9" w:rsidR="00F31A02" w:rsidRDefault="00F31A02">
      <w:pPr>
        <w:pStyle w:val="Commentaire"/>
      </w:pPr>
      <w:r>
        <w:rPr>
          <w:lang w:eastAsia="fr-FR"/>
        </w:rPr>
        <w:t>Proposition d’élargir la terminologie</w:t>
      </w:r>
    </w:p>
  </w:comment>
  <w:comment w:id="15" w:author="MOIZO Juliette" w:date="2025-02-04T08:58:00Z" w:initials="MJ">
    <w:p w14:paraId="2D9D4E38" w14:textId="77777777" w:rsidR="00CD7945" w:rsidRDefault="00CD7945">
      <w:pPr>
        <w:pStyle w:val="Commentaire"/>
        <w:rPr>
          <w:lang w:eastAsia="fr-FR"/>
        </w:rPr>
      </w:pPr>
      <w:r>
        <w:rPr>
          <w:rStyle w:val="Marquedecommentaire"/>
        </w:rPr>
        <w:annotationRef/>
      </w:r>
      <w:r>
        <w:rPr>
          <w:lang w:eastAsia="fr-FR"/>
        </w:rPr>
        <w:t>Proposition DGE : « ainsi que le nombre de points d’impact rapporté à la masse du produit et affiché sur 100g. »</w:t>
      </w:r>
    </w:p>
    <w:p w14:paraId="3BB91C09" w14:textId="77777777" w:rsidR="00CD7945" w:rsidRDefault="00CD7945">
      <w:pPr>
        <w:pStyle w:val="Commentaire"/>
        <w:rPr>
          <w:lang w:eastAsia="fr-FR"/>
        </w:rPr>
      </w:pPr>
    </w:p>
    <w:p w14:paraId="0D1A171B" w14:textId="2CD58151" w:rsidR="00CD7945" w:rsidRDefault="00CD7945">
      <w:pPr>
        <w:pStyle w:val="Commentaire"/>
      </w:pPr>
      <w:r>
        <w:rPr>
          <w:lang w:eastAsia="fr-FR"/>
        </w:rPr>
        <w:t>CGDD : proposition de reformulation « exprimé » plutôt que « affiché sur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29DB88" w15:done="0"/>
  <w15:commentEx w15:paraId="0D1A17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9DB88" w16cid:durableId="2B4C9E0F"/>
  <w16cid:commentId w16cid:paraId="0D1A171B" w16cid:durableId="2B4C9E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84266" w14:textId="77777777" w:rsidR="0066789B" w:rsidRDefault="0066789B" w:rsidP="00BF1B79">
      <w:r>
        <w:separator/>
      </w:r>
    </w:p>
  </w:endnote>
  <w:endnote w:type="continuationSeparator" w:id="0">
    <w:p w14:paraId="0F6D67CF" w14:textId="77777777" w:rsidR="0066789B" w:rsidRDefault="0066789B" w:rsidP="00BF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15AAB" w14:textId="77777777" w:rsidR="00525E27" w:rsidRDefault="00525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E1B3B" w14:textId="77777777" w:rsidR="00525E27" w:rsidRDefault="00525E2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2A749" w14:textId="77777777" w:rsidR="00525E27" w:rsidRDefault="00525E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5D511" w14:textId="77777777" w:rsidR="0066789B" w:rsidRDefault="0066789B" w:rsidP="00BF1B79">
      <w:r>
        <w:separator/>
      </w:r>
    </w:p>
  </w:footnote>
  <w:footnote w:type="continuationSeparator" w:id="0">
    <w:p w14:paraId="307BDC68" w14:textId="77777777" w:rsidR="0066789B" w:rsidRDefault="0066789B" w:rsidP="00BF1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ACC22" w14:textId="5D503D4B" w:rsidR="00525E27" w:rsidRDefault="00C56E01">
    <w:pPr>
      <w:pStyle w:val="En-tte"/>
    </w:pPr>
    <w:r>
      <w:rPr>
        <w:noProof/>
      </w:rPr>
      <w:pict w14:anchorId="7A384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7844" o:spid="_x0000_s2050" type="#_x0000_t136" style="position:absolute;margin-left:0;margin-top:0;width:494.55pt;height:164.85pt;rotation:315;z-index:-251655168;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EB26E" w14:textId="0032209B" w:rsidR="00525E27" w:rsidRDefault="00C56E01">
    <w:pPr>
      <w:pStyle w:val="En-tte"/>
    </w:pPr>
    <w:r>
      <w:rPr>
        <w:noProof/>
      </w:rPr>
      <w:pict w14:anchorId="2E474B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7845" o:spid="_x0000_s2051" type="#_x0000_t136" style="position:absolute;margin-left:0;margin-top:0;width:494.55pt;height:180.45pt;rotation:315;z-index:-25165312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052B9" w14:textId="5ADC0040" w:rsidR="00525E27" w:rsidRDefault="00C56E01">
    <w:pPr>
      <w:pStyle w:val="En-tte"/>
    </w:pPr>
    <w:r>
      <w:rPr>
        <w:noProof/>
      </w:rPr>
      <w:pict w14:anchorId="625466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7843" o:spid="_x0000_s2049" type="#_x0000_t136" style="position:absolute;margin-left:0;margin-top:0;width:494.55pt;height:164.85pt;rotation:315;z-index:-251657216;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492"/>
        </w:tabs>
        <w:ind w:left="1492" w:hanging="360"/>
      </w:pPr>
      <w:rPr>
        <w:rFonts w:cs="Times New Roman"/>
        <w:sz w:val="24"/>
        <w:szCs w:val="24"/>
      </w:rPr>
    </w:lvl>
  </w:abstractNum>
  <w:abstractNum w:abstractNumId="2" w15:restartNumberingAfterBreak="0">
    <w:nsid w:val="04252294"/>
    <w:multiLevelType w:val="hybridMultilevel"/>
    <w:tmpl w:val="82C09030"/>
    <w:lvl w:ilvl="0" w:tplc="CB88948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A86C83"/>
    <w:multiLevelType w:val="hybridMultilevel"/>
    <w:tmpl w:val="050E344E"/>
    <w:lvl w:ilvl="0" w:tplc="5AECA2D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D3771E"/>
    <w:multiLevelType w:val="hybridMultilevel"/>
    <w:tmpl w:val="111A8292"/>
    <w:lvl w:ilvl="0" w:tplc="0178B2D0">
      <w:start w:val="2024"/>
      <w:numFmt w:val="bullet"/>
      <w:lvlText w:val="-"/>
      <w:lvlJc w:val="left"/>
      <w:pPr>
        <w:ind w:left="720" w:hanging="360"/>
      </w:pPr>
      <w:rPr>
        <w:rFonts w:ascii="Times New Roman" w:eastAsia="Times New Roman" w:hAnsi="Times New Roman" w:cs="Times New Roman" w:hint="default"/>
      </w:rPr>
    </w:lvl>
    <w:lvl w:ilvl="1" w:tplc="9B9E99B2">
      <w:numFmt w:val="bullet"/>
      <w:lvlText w:val=""/>
      <w:lvlJc w:val="left"/>
      <w:pPr>
        <w:ind w:left="1440" w:hanging="360"/>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B525C"/>
    <w:multiLevelType w:val="hybridMultilevel"/>
    <w:tmpl w:val="010EBD7C"/>
    <w:lvl w:ilvl="0" w:tplc="C076EC8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8B7190"/>
    <w:multiLevelType w:val="hybridMultilevel"/>
    <w:tmpl w:val="DB8ABE76"/>
    <w:lvl w:ilvl="0" w:tplc="E9A4F45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FB5904"/>
    <w:multiLevelType w:val="hybridMultilevel"/>
    <w:tmpl w:val="529483AE"/>
    <w:lvl w:ilvl="0" w:tplc="A520392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4F202F"/>
    <w:multiLevelType w:val="hybridMultilevel"/>
    <w:tmpl w:val="BAA83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2456F7"/>
    <w:multiLevelType w:val="hybridMultilevel"/>
    <w:tmpl w:val="23584784"/>
    <w:lvl w:ilvl="0" w:tplc="F2C05CE4">
      <w:start w:val="1"/>
      <w:numFmt w:val="decimal"/>
      <w:lvlText w:val="(%1)"/>
      <w:lvlJc w:val="left"/>
      <w:pPr>
        <w:ind w:left="825" w:hanging="465"/>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7941F8"/>
    <w:multiLevelType w:val="hybridMultilevel"/>
    <w:tmpl w:val="86C6C272"/>
    <w:lvl w:ilvl="0" w:tplc="AAA07082">
      <w:numFmt w:val="bullet"/>
      <w:lvlText w:val="-"/>
      <w:lvlJc w:val="left"/>
      <w:pPr>
        <w:ind w:left="1065" w:hanging="705"/>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1C01D6"/>
    <w:multiLevelType w:val="hybridMultilevel"/>
    <w:tmpl w:val="3A7AA88A"/>
    <w:lvl w:ilvl="0" w:tplc="4C560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6E61CB"/>
    <w:multiLevelType w:val="hybridMultilevel"/>
    <w:tmpl w:val="76D2D5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2"/>
  </w:num>
  <w:num w:numId="6">
    <w:abstractNumId w:val="3"/>
  </w:num>
  <w:num w:numId="7">
    <w:abstractNumId w:val="8"/>
  </w:num>
  <w:num w:numId="8">
    <w:abstractNumId w:val="10"/>
  </w:num>
  <w:num w:numId="9">
    <w:abstractNumId w:val="4"/>
  </w:num>
  <w:num w:numId="10">
    <w:abstractNumId w:val="5"/>
  </w:num>
  <w:num w:numId="11">
    <w:abstractNumId w:val="11"/>
  </w:num>
  <w:num w:numId="12">
    <w:abstractNumId w:val="12"/>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MANOUKIAN Audrey">
    <w15:presenceInfo w15:providerId="AD" w15:userId="S-1-5-21-4276358278-3772456312-481434233-94272"/>
  </w15:person>
  <w15:person w15:author="MOIZO Juliette">
    <w15:presenceInfo w15:providerId="None" w15:userId="MOIZO Juliette"/>
  </w15:person>
  <w15:person w15:author="DAGRAS Pascal">
    <w15:presenceInfo w15:providerId="AD" w15:userId="S-1-5-21-4276358278-3772456312-481434233-731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40"/>
    <w:rsid w:val="000018A2"/>
    <w:rsid w:val="00004EEF"/>
    <w:rsid w:val="0002116A"/>
    <w:rsid w:val="000227CE"/>
    <w:rsid w:val="00027E5B"/>
    <w:rsid w:val="000413C7"/>
    <w:rsid w:val="00045442"/>
    <w:rsid w:val="00077514"/>
    <w:rsid w:val="000937AE"/>
    <w:rsid w:val="00094D32"/>
    <w:rsid w:val="000A55FA"/>
    <w:rsid w:val="000A65E9"/>
    <w:rsid w:val="000B30D8"/>
    <w:rsid w:val="000D1AEB"/>
    <w:rsid w:val="000D58F2"/>
    <w:rsid w:val="000D60F1"/>
    <w:rsid w:val="000F3D41"/>
    <w:rsid w:val="00100068"/>
    <w:rsid w:val="00100C2D"/>
    <w:rsid w:val="00102BDF"/>
    <w:rsid w:val="00116787"/>
    <w:rsid w:val="0013122B"/>
    <w:rsid w:val="00131591"/>
    <w:rsid w:val="00132CA7"/>
    <w:rsid w:val="001440CE"/>
    <w:rsid w:val="00151C94"/>
    <w:rsid w:val="00160886"/>
    <w:rsid w:val="00164CC7"/>
    <w:rsid w:val="00172CBC"/>
    <w:rsid w:val="00175663"/>
    <w:rsid w:val="00175A23"/>
    <w:rsid w:val="001825FC"/>
    <w:rsid w:val="00192BD8"/>
    <w:rsid w:val="00195D1F"/>
    <w:rsid w:val="001E0870"/>
    <w:rsid w:val="001E27D0"/>
    <w:rsid w:val="0020277E"/>
    <w:rsid w:val="002110A8"/>
    <w:rsid w:val="00216363"/>
    <w:rsid w:val="00227402"/>
    <w:rsid w:val="00234197"/>
    <w:rsid w:val="00240112"/>
    <w:rsid w:val="002451D3"/>
    <w:rsid w:val="00245876"/>
    <w:rsid w:val="00245C8F"/>
    <w:rsid w:val="00250EC9"/>
    <w:rsid w:val="00272385"/>
    <w:rsid w:val="00274A9E"/>
    <w:rsid w:val="00276C11"/>
    <w:rsid w:val="002B2A7F"/>
    <w:rsid w:val="002B4061"/>
    <w:rsid w:val="002B62E0"/>
    <w:rsid w:val="002C0D17"/>
    <w:rsid w:val="002D1EEA"/>
    <w:rsid w:val="002D526C"/>
    <w:rsid w:val="002D7568"/>
    <w:rsid w:val="002F339D"/>
    <w:rsid w:val="002F33D4"/>
    <w:rsid w:val="00304F2A"/>
    <w:rsid w:val="00313FE9"/>
    <w:rsid w:val="00316DE1"/>
    <w:rsid w:val="00322E02"/>
    <w:rsid w:val="003620FC"/>
    <w:rsid w:val="00374D85"/>
    <w:rsid w:val="00376F03"/>
    <w:rsid w:val="00382054"/>
    <w:rsid w:val="003821EF"/>
    <w:rsid w:val="0038296F"/>
    <w:rsid w:val="0038354B"/>
    <w:rsid w:val="00385A1B"/>
    <w:rsid w:val="003A7C31"/>
    <w:rsid w:val="003B1523"/>
    <w:rsid w:val="003B7692"/>
    <w:rsid w:val="003C01EB"/>
    <w:rsid w:val="003D5E3F"/>
    <w:rsid w:val="003D7F86"/>
    <w:rsid w:val="003F1749"/>
    <w:rsid w:val="003F3E84"/>
    <w:rsid w:val="003F4ED7"/>
    <w:rsid w:val="00400C43"/>
    <w:rsid w:val="00401F42"/>
    <w:rsid w:val="00416694"/>
    <w:rsid w:val="004207C9"/>
    <w:rsid w:val="00432C42"/>
    <w:rsid w:val="00440591"/>
    <w:rsid w:val="00443F21"/>
    <w:rsid w:val="0047288F"/>
    <w:rsid w:val="00480987"/>
    <w:rsid w:val="004B6A76"/>
    <w:rsid w:val="004D4B3C"/>
    <w:rsid w:val="004E6D7E"/>
    <w:rsid w:val="004F344B"/>
    <w:rsid w:val="00511A37"/>
    <w:rsid w:val="00521A1D"/>
    <w:rsid w:val="00523C94"/>
    <w:rsid w:val="00525E27"/>
    <w:rsid w:val="00536F63"/>
    <w:rsid w:val="00537AE3"/>
    <w:rsid w:val="00542ECA"/>
    <w:rsid w:val="00560E0C"/>
    <w:rsid w:val="0056380E"/>
    <w:rsid w:val="0056775F"/>
    <w:rsid w:val="005754D9"/>
    <w:rsid w:val="0058135A"/>
    <w:rsid w:val="0058655D"/>
    <w:rsid w:val="0059370F"/>
    <w:rsid w:val="00594A2B"/>
    <w:rsid w:val="005A084C"/>
    <w:rsid w:val="005A2237"/>
    <w:rsid w:val="005A5B9C"/>
    <w:rsid w:val="005A5E58"/>
    <w:rsid w:val="005B10CD"/>
    <w:rsid w:val="005D20AD"/>
    <w:rsid w:val="005D2B22"/>
    <w:rsid w:val="005D399A"/>
    <w:rsid w:val="005E75E3"/>
    <w:rsid w:val="006016D3"/>
    <w:rsid w:val="0061393B"/>
    <w:rsid w:val="00614F23"/>
    <w:rsid w:val="006202FB"/>
    <w:rsid w:val="0063142A"/>
    <w:rsid w:val="00643D40"/>
    <w:rsid w:val="00646802"/>
    <w:rsid w:val="00647BCA"/>
    <w:rsid w:val="00656909"/>
    <w:rsid w:val="00656B77"/>
    <w:rsid w:val="0066789B"/>
    <w:rsid w:val="00667988"/>
    <w:rsid w:val="00681A3B"/>
    <w:rsid w:val="006920BE"/>
    <w:rsid w:val="00692ADF"/>
    <w:rsid w:val="006A6735"/>
    <w:rsid w:val="006C6002"/>
    <w:rsid w:val="006D309E"/>
    <w:rsid w:val="006F2183"/>
    <w:rsid w:val="006F5D4C"/>
    <w:rsid w:val="006F789F"/>
    <w:rsid w:val="0070155F"/>
    <w:rsid w:val="00702C06"/>
    <w:rsid w:val="00710BA3"/>
    <w:rsid w:val="00710C59"/>
    <w:rsid w:val="00713F47"/>
    <w:rsid w:val="0072210C"/>
    <w:rsid w:val="00731192"/>
    <w:rsid w:val="0073643C"/>
    <w:rsid w:val="00742AC7"/>
    <w:rsid w:val="00752D89"/>
    <w:rsid w:val="007579CD"/>
    <w:rsid w:val="0076111D"/>
    <w:rsid w:val="00771C03"/>
    <w:rsid w:val="00780A60"/>
    <w:rsid w:val="00782EEA"/>
    <w:rsid w:val="007868FA"/>
    <w:rsid w:val="007A0127"/>
    <w:rsid w:val="007A1B41"/>
    <w:rsid w:val="007B0C90"/>
    <w:rsid w:val="007B37A0"/>
    <w:rsid w:val="007B505B"/>
    <w:rsid w:val="007C753A"/>
    <w:rsid w:val="007D00CB"/>
    <w:rsid w:val="007D3E5D"/>
    <w:rsid w:val="007F4B74"/>
    <w:rsid w:val="0082734C"/>
    <w:rsid w:val="00841ABC"/>
    <w:rsid w:val="00841EBD"/>
    <w:rsid w:val="00853725"/>
    <w:rsid w:val="00872DE4"/>
    <w:rsid w:val="00891100"/>
    <w:rsid w:val="008E0D53"/>
    <w:rsid w:val="008F6E96"/>
    <w:rsid w:val="009137D7"/>
    <w:rsid w:val="00920B25"/>
    <w:rsid w:val="009230E8"/>
    <w:rsid w:val="00923D78"/>
    <w:rsid w:val="00935D18"/>
    <w:rsid w:val="00956226"/>
    <w:rsid w:val="00957D87"/>
    <w:rsid w:val="00960E63"/>
    <w:rsid w:val="00962A8A"/>
    <w:rsid w:val="00970B0B"/>
    <w:rsid w:val="0098361B"/>
    <w:rsid w:val="00990C93"/>
    <w:rsid w:val="00995252"/>
    <w:rsid w:val="009A19E9"/>
    <w:rsid w:val="009A39B7"/>
    <w:rsid w:val="009B0B57"/>
    <w:rsid w:val="009B219E"/>
    <w:rsid w:val="009C3F1E"/>
    <w:rsid w:val="009D1CE2"/>
    <w:rsid w:val="00A04A19"/>
    <w:rsid w:val="00A071EB"/>
    <w:rsid w:val="00A14553"/>
    <w:rsid w:val="00A33FBA"/>
    <w:rsid w:val="00A7410F"/>
    <w:rsid w:val="00A86416"/>
    <w:rsid w:val="00A86A9B"/>
    <w:rsid w:val="00A97443"/>
    <w:rsid w:val="00AB51D5"/>
    <w:rsid w:val="00AD0D3E"/>
    <w:rsid w:val="00AD59BD"/>
    <w:rsid w:val="00AE2BB6"/>
    <w:rsid w:val="00AE5139"/>
    <w:rsid w:val="00B15DBF"/>
    <w:rsid w:val="00B241C6"/>
    <w:rsid w:val="00B36848"/>
    <w:rsid w:val="00B46609"/>
    <w:rsid w:val="00B663DB"/>
    <w:rsid w:val="00B72892"/>
    <w:rsid w:val="00B760F8"/>
    <w:rsid w:val="00B77B1F"/>
    <w:rsid w:val="00B83933"/>
    <w:rsid w:val="00B8503D"/>
    <w:rsid w:val="00B857E3"/>
    <w:rsid w:val="00B8794F"/>
    <w:rsid w:val="00BA1EBB"/>
    <w:rsid w:val="00BC3F7E"/>
    <w:rsid w:val="00BD4B9D"/>
    <w:rsid w:val="00BF1B79"/>
    <w:rsid w:val="00BF530E"/>
    <w:rsid w:val="00BF653B"/>
    <w:rsid w:val="00C106DD"/>
    <w:rsid w:val="00C31E86"/>
    <w:rsid w:val="00C35B7A"/>
    <w:rsid w:val="00C56E01"/>
    <w:rsid w:val="00C81F63"/>
    <w:rsid w:val="00C94032"/>
    <w:rsid w:val="00CB2B6A"/>
    <w:rsid w:val="00CB2E89"/>
    <w:rsid w:val="00CC2E0A"/>
    <w:rsid w:val="00CD25A4"/>
    <w:rsid w:val="00CD3014"/>
    <w:rsid w:val="00CD7945"/>
    <w:rsid w:val="00D07FD6"/>
    <w:rsid w:val="00D2465A"/>
    <w:rsid w:val="00D267EA"/>
    <w:rsid w:val="00D3358F"/>
    <w:rsid w:val="00D440EB"/>
    <w:rsid w:val="00D5144B"/>
    <w:rsid w:val="00D56657"/>
    <w:rsid w:val="00D727B4"/>
    <w:rsid w:val="00D80061"/>
    <w:rsid w:val="00D9567C"/>
    <w:rsid w:val="00DB0A64"/>
    <w:rsid w:val="00DE282A"/>
    <w:rsid w:val="00DF7FA4"/>
    <w:rsid w:val="00E17BA6"/>
    <w:rsid w:val="00E37861"/>
    <w:rsid w:val="00E63D3B"/>
    <w:rsid w:val="00E71C89"/>
    <w:rsid w:val="00E74BBE"/>
    <w:rsid w:val="00E7657C"/>
    <w:rsid w:val="00E81C28"/>
    <w:rsid w:val="00E830BD"/>
    <w:rsid w:val="00EB2721"/>
    <w:rsid w:val="00EB343A"/>
    <w:rsid w:val="00EC6EDC"/>
    <w:rsid w:val="00EE2E44"/>
    <w:rsid w:val="00EE5244"/>
    <w:rsid w:val="00EE55DE"/>
    <w:rsid w:val="00EE7736"/>
    <w:rsid w:val="00EF42AA"/>
    <w:rsid w:val="00EF6190"/>
    <w:rsid w:val="00EF712D"/>
    <w:rsid w:val="00F00029"/>
    <w:rsid w:val="00F02747"/>
    <w:rsid w:val="00F06ECB"/>
    <w:rsid w:val="00F14C28"/>
    <w:rsid w:val="00F25BF5"/>
    <w:rsid w:val="00F31A02"/>
    <w:rsid w:val="00F31B61"/>
    <w:rsid w:val="00F5687C"/>
    <w:rsid w:val="00F64323"/>
    <w:rsid w:val="00F737AC"/>
    <w:rsid w:val="00F83C25"/>
    <w:rsid w:val="00F862F6"/>
    <w:rsid w:val="00F86479"/>
    <w:rsid w:val="00F9356C"/>
    <w:rsid w:val="00F93581"/>
    <w:rsid w:val="00FA2D2E"/>
    <w:rsid w:val="00FB153A"/>
    <w:rsid w:val="00FB1F8D"/>
    <w:rsid w:val="00FD17CD"/>
    <w:rsid w:val="00FE245F"/>
    <w:rsid w:val="00FE4460"/>
    <w:rsid w:val="00FE6F06"/>
    <w:rsid w:val="00FF5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4:docId w14:val="44678A5D"/>
  <w15:chartTrackingRefBased/>
  <w15:docId w15:val="{524B6234-929B-4684-ADF6-85331445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Titre1">
    <w:name w:val="heading 1"/>
    <w:basedOn w:val="Normal"/>
    <w:next w:val="TITRE1OBJET"/>
    <w:qFormat/>
    <w:pPr>
      <w:keepNext/>
      <w:numPr>
        <w:numId w:val="1"/>
      </w:numPr>
      <w:spacing w:before="240"/>
      <w:jc w:val="center"/>
      <w:outlineLvl w:val="0"/>
    </w:pPr>
    <w:rPr>
      <w:rFonts w:cs="Arial"/>
      <w:bCs/>
      <w:caps/>
      <w:kern w:val="2"/>
    </w:rPr>
  </w:style>
  <w:style w:type="paragraph" w:styleId="Titre2">
    <w:name w:val="heading 2"/>
    <w:basedOn w:val="Normal"/>
    <w:next w:val="Titre2objet"/>
    <w:qFormat/>
    <w:pPr>
      <w:keepNext/>
      <w:numPr>
        <w:ilvl w:val="1"/>
        <w:numId w:val="1"/>
      </w:numPr>
      <w:spacing w:before="240"/>
      <w:jc w:val="center"/>
      <w:outlineLvl w:val="1"/>
    </w:pPr>
    <w:rPr>
      <w:bCs/>
      <w:iCs/>
      <w:smallCaps/>
    </w:rPr>
  </w:style>
  <w:style w:type="paragraph" w:styleId="Titre3">
    <w:name w:val="heading 3"/>
    <w:basedOn w:val="Normal"/>
    <w:next w:val="titre3objet"/>
    <w:qFormat/>
    <w:pPr>
      <w:keepNext/>
      <w:numPr>
        <w:ilvl w:val="2"/>
        <w:numId w:val="1"/>
      </w:numPr>
      <w:spacing w:before="120"/>
      <w:jc w:val="center"/>
      <w:outlineLvl w:val="2"/>
    </w:pPr>
    <w:rPr>
      <w:rFonts w:cs="Arial"/>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sz w:val="24"/>
      <w:szCs w:val="24"/>
    </w:rPr>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Policepardfaut1">
    <w:name w:val="Police par défaut1"/>
  </w:style>
  <w:style w:type="character" w:customStyle="1" w:styleId="SNTimbreCar">
    <w:name w:val="SNTimbre Car"/>
    <w:basedOn w:val="Policepardfaut1"/>
    <w:rPr>
      <w:rFonts w:eastAsia="Lucida Sans Unicode"/>
      <w:sz w:val="24"/>
      <w:szCs w:val="24"/>
      <w:lang w:val="fr-FR" w:bidi="ar-SA"/>
    </w:rPr>
  </w:style>
  <w:style w:type="character" w:customStyle="1" w:styleId="SNDatearrtCar">
    <w:name w:val="SNDate arrêté Car"/>
    <w:basedOn w:val="Policepardfaut1"/>
    <w:rPr>
      <w:sz w:val="24"/>
      <w:szCs w:val="24"/>
      <w:lang w:val="fr-FR" w:bidi="ar-SA"/>
    </w:rPr>
  </w:style>
  <w:style w:type="character" w:customStyle="1" w:styleId="SNArticleCar">
    <w:name w:val="SNArticle Car"/>
    <w:basedOn w:val="Policepardfaut1"/>
    <w:rPr>
      <w:b/>
      <w:sz w:val="24"/>
      <w:szCs w:val="24"/>
      <w:lang w:val="fr-FR" w:bidi="ar-SA"/>
    </w:rPr>
  </w:style>
  <w:style w:type="character" w:customStyle="1" w:styleId="CarCar">
    <w:name w:val="Car Car"/>
    <w:rPr>
      <w:sz w:val="24"/>
      <w:szCs w:val="24"/>
    </w:rPr>
  </w:style>
  <w:style w:type="character" w:customStyle="1" w:styleId="Puces">
    <w:name w:val="Puces"/>
    <w:rPr>
      <w:rFonts w:ascii="OpenSymbol" w:eastAsia="OpenSymbol" w:hAnsi="OpenSymbol" w:cs="OpenSymbol"/>
    </w:rPr>
  </w:style>
  <w:style w:type="character" w:customStyle="1" w:styleId="Policepardfaut2">
    <w:name w:val="Police par défaut2"/>
  </w:style>
  <w:style w:type="character" w:styleId="Lienhypertexte">
    <w:name w:val="Hyperlink"/>
    <w:rPr>
      <w:color w:val="000080"/>
      <w:u w:val="single"/>
    </w:rPr>
  </w:style>
  <w:style w:type="paragraph" w:customStyle="1" w:styleId="Titre10">
    <w:name w:val="Titre1"/>
    <w:basedOn w:val="Normal"/>
    <w:next w:val="Corpsdetexte"/>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20"/>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SNREPUBLIQUE">
    <w:name w:val="SNREPUBLIQUE"/>
    <w:basedOn w:val="Normal"/>
    <w:pPr>
      <w:jc w:val="center"/>
    </w:pPr>
    <w:rPr>
      <w:b/>
      <w:bCs/>
      <w:szCs w:val="20"/>
    </w:rPr>
  </w:style>
  <w:style w:type="paragraph" w:customStyle="1" w:styleId="Ministre">
    <w:name w:val="Ministère"/>
    <w:basedOn w:val="Corpsdetexte"/>
    <w:pPr>
      <w:widowControl w:val="0"/>
      <w:snapToGrid w:val="0"/>
      <w:spacing w:before="120" w:after="0"/>
      <w:jc w:val="center"/>
    </w:pPr>
    <w:rPr>
      <w:rFonts w:eastAsia="Lucida Sans Unicode"/>
    </w:rPr>
  </w:style>
  <w:style w:type="paragraph" w:customStyle="1" w:styleId="puce1">
    <w:name w:val="puce1"/>
    <w:basedOn w:val="Normal"/>
    <w:pPr>
      <w:widowControl w:val="0"/>
      <w:tabs>
        <w:tab w:val="left" w:pos="1429"/>
      </w:tabs>
      <w:spacing w:before="240"/>
      <w:ind w:left="1429" w:hanging="360"/>
    </w:pPr>
    <w:rPr>
      <w:rFonts w:eastAsia="Lucida Sans Unicode"/>
    </w:rPr>
  </w:style>
  <w:style w:type="paragraph" w:customStyle="1" w:styleId="puce2">
    <w:name w:val="puce2"/>
    <w:basedOn w:val="Normal"/>
    <w:pPr>
      <w:widowControl w:val="0"/>
      <w:tabs>
        <w:tab w:val="left" w:pos="2149"/>
      </w:tabs>
      <w:spacing w:before="240"/>
      <w:ind w:left="2149" w:hanging="360"/>
    </w:pPr>
    <w:rPr>
      <w:rFonts w:eastAsia="Lucida Sans Unicode"/>
    </w:rPr>
  </w:style>
  <w:style w:type="paragraph" w:customStyle="1" w:styleId="puce3">
    <w:name w:val="puce3"/>
    <w:basedOn w:val="Normal"/>
    <w:pPr>
      <w:widowControl w:val="0"/>
      <w:tabs>
        <w:tab w:val="left" w:pos="2869"/>
      </w:tabs>
      <w:spacing w:before="240"/>
      <w:ind w:left="2869" w:hanging="360"/>
    </w:pPr>
    <w:rPr>
      <w:rFonts w:eastAsia="Lucida Sans Unicode"/>
    </w:rPr>
  </w:style>
  <w:style w:type="paragraph" w:customStyle="1" w:styleId="num1">
    <w:name w:val="num1"/>
    <w:basedOn w:val="Normal"/>
    <w:pPr>
      <w:widowControl w:val="0"/>
      <w:tabs>
        <w:tab w:val="left" w:pos="1429"/>
      </w:tabs>
      <w:spacing w:before="240"/>
      <w:ind w:left="1429" w:hanging="360"/>
    </w:pPr>
    <w:rPr>
      <w:rFonts w:eastAsia="Lucida Sans Unicode"/>
    </w:rPr>
  </w:style>
  <w:style w:type="paragraph" w:customStyle="1" w:styleId="num2">
    <w:name w:val="num2"/>
    <w:basedOn w:val="Normal"/>
    <w:pPr>
      <w:widowControl w:val="0"/>
      <w:tabs>
        <w:tab w:val="left" w:pos="2149"/>
      </w:tabs>
      <w:spacing w:before="240"/>
      <w:ind w:left="2149" w:hanging="360"/>
    </w:pPr>
    <w:rPr>
      <w:rFonts w:eastAsia="Lucida Sans Unicode"/>
    </w:rPr>
  </w:style>
  <w:style w:type="paragraph" w:customStyle="1" w:styleId="num3">
    <w:name w:val="num3"/>
    <w:basedOn w:val="Normal"/>
    <w:pPr>
      <w:widowControl w:val="0"/>
      <w:tabs>
        <w:tab w:val="left" w:pos="2869"/>
      </w:tabs>
      <w:spacing w:before="240"/>
      <w:ind w:left="2869" w:hanging="180"/>
    </w:pPr>
    <w:rPr>
      <w:rFonts w:eastAsia="Lucida Sans Unicode"/>
    </w:rPr>
  </w:style>
  <w:style w:type="paragraph" w:customStyle="1" w:styleId="Direction">
    <w:name w:val="Direction"/>
    <w:basedOn w:val="Normal"/>
    <w:pPr>
      <w:spacing w:before="720"/>
      <w:jc w:val="center"/>
    </w:pPr>
    <w:rPr>
      <w:b/>
    </w:rPr>
  </w:style>
  <w:style w:type="paragraph" w:customStyle="1" w:styleId="SNConsultation">
    <w:name w:val="SNConsultation"/>
    <w:basedOn w:val="Normal"/>
    <w:pPr>
      <w:widowControl w:val="0"/>
      <w:spacing w:before="120" w:after="120"/>
      <w:ind w:firstLine="709"/>
      <w:jc w:val="both"/>
    </w:pPr>
    <w:rPr>
      <w:rFonts w:eastAsia="Lucida Sans Unicode"/>
    </w:rPr>
  </w:style>
  <w:style w:type="paragraph" w:customStyle="1" w:styleId="SNNature">
    <w:name w:val="SNNature"/>
    <w:basedOn w:val="Normal"/>
    <w:next w:val="SNtitre"/>
    <w:pPr>
      <w:widowControl w:val="0"/>
      <w:suppressLineNumbers/>
      <w:spacing w:before="720" w:after="120"/>
      <w:jc w:val="center"/>
    </w:pPr>
    <w:rPr>
      <w:rFonts w:eastAsia="Lucida Sans Unicode"/>
      <w:b/>
      <w:bCs/>
    </w:rPr>
  </w:style>
  <w:style w:type="paragraph" w:customStyle="1" w:styleId="SNtitre">
    <w:name w:val="SNtitre"/>
    <w:basedOn w:val="Normal"/>
    <w:next w:val="SNNORCentr"/>
    <w:pPr>
      <w:widowControl w:val="0"/>
      <w:suppressLineNumbers/>
      <w:spacing w:after="360"/>
      <w:jc w:val="center"/>
    </w:pPr>
    <w:rPr>
      <w:rFonts w:eastAsia="Lucida Sans Unicode"/>
      <w:b/>
    </w:rPr>
  </w:style>
  <w:style w:type="paragraph" w:customStyle="1" w:styleId="SNNORCentr">
    <w:name w:val="SNNOR+Centré"/>
    <w:next w:val="SNAutorit"/>
    <w:pPr>
      <w:suppressAutoHyphens/>
      <w:jc w:val="center"/>
    </w:pPr>
    <w:rPr>
      <w:bCs/>
      <w:sz w:val="24"/>
      <w:lang w:eastAsia="zh-CN"/>
    </w:rPr>
  </w:style>
  <w:style w:type="paragraph" w:customStyle="1" w:styleId="SNAutorit">
    <w:name w:val="SNAutorité"/>
    <w:basedOn w:val="Normal"/>
    <w:pPr>
      <w:spacing w:before="720" w:after="240"/>
      <w:ind w:firstLine="720"/>
    </w:pPr>
    <w:rPr>
      <w:b/>
    </w:rPr>
  </w:style>
  <w:style w:type="paragraph" w:customStyle="1" w:styleId="SNTimbre">
    <w:name w:val="SNTimbre"/>
    <w:basedOn w:val="Normal"/>
    <w:pPr>
      <w:widowControl w:val="0"/>
      <w:snapToGrid w:val="0"/>
      <w:spacing w:before="120"/>
      <w:jc w:val="center"/>
    </w:pPr>
    <w:rPr>
      <w:rFonts w:eastAsia="Lucida Sans Unicode"/>
    </w:rPr>
  </w:style>
  <w:style w:type="paragraph" w:customStyle="1" w:styleId="SNRapport">
    <w:name w:val="SNRapport"/>
    <w:basedOn w:val="Normal"/>
    <w:pPr>
      <w:spacing w:before="240" w:after="120"/>
      <w:ind w:firstLine="720"/>
    </w:pPr>
  </w:style>
  <w:style w:type="paragraph" w:customStyle="1" w:styleId="SNVisa">
    <w:name w:val="SNVisa"/>
    <w:basedOn w:val="Normal"/>
    <w:pPr>
      <w:spacing w:before="120" w:after="120"/>
      <w:ind w:firstLine="720"/>
    </w:pPr>
  </w:style>
  <w:style w:type="paragraph" w:customStyle="1" w:styleId="SNDatearrt">
    <w:name w:val="SNDate arrêté"/>
    <w:basedOn w:val="Normal"/>
    <w:next w:val="Normal"/>
    <w:pPr>
      <w:spacing w:before="480" w:after="480"/>
      <w:ind w:firstLine="720"/>
    </w:pPr>
  </w:style>
  <w:style w:type="paragraph" w:customStyle="1" w:styleId="SNActe">
    <w:name w:val="SNActe"/>
    <w:basedOn w:val="Normal"/>
    <w:pPr>
      <w:spacing w:before="480" w:after="360"/>
      <w:jc w:val="center"/>
    </w:pPr>
    <w:rPr>
      <w:b/>
    </w:rPr>
  </w:style>
  <w:style w:type="paragraph" w:customStyle="1" w:styleId="SNArticle">
    <w:name w:val="SNArticle"/>
    <w:basedOn w:val="Normal"/>
    <w:next w:val="Corpsdetexte"/>
    <w:pPr>
      <w:spacing w:before="240" w:after="240"/>
      <w:jc w:val="center"/>
    </w:pPr>
    <w:rPr>
      <w:b/>
    </w:rPr>
  </w:style>
  <w:style w:type="paragraph" w:customStyle="1" w:styleId="SNConsidrant">
    <w:name w:val="SNConsidérant"/>
    <w:basedOn w:val="Normal"/>
    <w:pPr>
      <w:ind w:firstLine="720"/>
    </w:pPr>
  </w:style>
  <w:style w:type="paragraph" w:customStyle="1" w:styleId="SNConsultationCE">
    <w:name w:val="SNConsultationCE"/>
    <w:basedOn w:val="SNConsultation"/>
  </w:style>
  <w:style w:type="paragraph" w:customStyle="1" w:styleId="SNConsultationCM">
    <w:name w:val="SNConsultationCM"/>
    <w:basedOn w:val="SNConsultation"/>
  </w:style>
  <w:style w:type="paragraph" w:customStyle="1" w:styleId="SNDirection">
    <w:name w:val="SNDirection"/>
    <w:basedOn w:val="Normal"/>
    <w:pPr>
      <w:spacing w:before="720"/>
      <w:jc w:val="center"/>
    </w:pPr>
    <w:rPr>
      <w:b/>
    </w:rPr>
  </w:style>
  <w:style w:type="paragraph" w:customStyle="1" w:styleId="SNIntitul">
    <w:name w:val="SNIntitulé"/>
    <w:basedOn w:val="Normal"/>
    <w:pPr>
      <w:jc w:val="center"/>
    </w:pPr>
  </w:style>
  <w:style w:type="paragraph" w:customStyle="1" w:styleId="SNTitreRapport">
    <w:name w:val="SNTitreRapport"/>
    <w:basedOn w:val="SNActe"/>
  </w:style>
  <w:style w:type="paragraph" w:customStyle="1" w:styleId="SNExcution">
    <w:name w:val="SNExécution"/>
    <w:basedOn w:val="Normal"/>
  </w:style>
  <w:style w:type="paragraph" w:customStyle="1" w:styleId="SNLibell">
    <w:name w:val="SNLibellé"/>
    <w:basedOn w:val="Normal"/>
  </w:style>
  <w:style w:type="paragraph" w:customStyle="1" w:styleId="SNRfrence">
    <w:name w:val="SNRéférence"/>
    <w:basedOn w:val="Normal"/>
  </w:style>
  <w:style w:type="paragraph" w:styleId="Textedebulles">
    <w:name w:val="Balloon Text"/>
    <w:basedOn w:val="Normal"/>
    <w:rPr>
      <w:rFonts w:ascii="Tahoma" w:hAnsi="Tahoma" w:cs="Tahoma"/>
      <w:sz w:val="16"/>
      <w:szCs w:val="16"/>
    </w:rPr>
  </w:style>
  <w:style w:type="paragraph" w:customStyle="1" w:styleId="SNSignatureGauche">
    <w:name w:val="SNSignature Gauche"/>
    <w:basedOn w:val="Normal"/>
    <w:pPr>
      <w:ind w:firstLine="720"/>
    </w:pPr>
  </w:style>
  <w:style w:type="paragraph" w:customStyle="1" w:styleId="SNSignatureDroite">
    <w:name w:val="SNSignature Droite"/>
    <w:basedOn w:val="Normal"/>
    <w:pPr>
      <w:jc w:val="right"/>
    </w:pPr>
  </w:style>
  <w:style w:type="paragraph" w:customStyle="1" w:styleId="TITRE1OBJET">
    <w:name w:val="TITRE 1 OBJET"/>
    <w:basedOn w:val="Titre1"/>
    <w:next w:val="Normal"/>
    <w:pPr>
      <w:numPr>
        <w:numId w:val="0"/>
      </w:numPr>
      <w:spacing w:before="0" w:after="120"/>
      <w:outlineLvl w:val="9"/>
    </w:pPr>
    <w:rPr>
      <w:b/>
    </w:rPr>
  </w:style>
  <w:style w:type="paragraph" w:customStyle="1" w:styleId="Titre2objet">
    <w:name w:val="Titre 2 objet"/>
    <w:basedOn w:val="Titre2"/>
    <w:next w:val="Normal"/>
    <w:pPr>
      <w:numPr>
        <w:ilvl w:val="0"/>
        <w:numId w:val="0"/>
      </w:numPr>
      <w:spacing w:before="0" w:after="120"/>
      <w:outlineLvl w:val="9"/>
    </w:pPr>
    <w:rPr>
      <w:b/>
    </w:rPr>
  </w:style>
  <w:style w:type="paragraph" w:customStyle="1" w:styleId="titre3objet">
    <w:name w:val="titre 3 objet"/>
    <w:basedOn w:val="Titre3"/>
    <w:next w:val="Normal"/>
    <w:pPr>
      <w:numPr>
        <w:ilvl w:val="0"/>
        <w:numId w:val="0"/>
      </w:numPr>
      <w:spacing w:before="0"/>
      <w:outlineLvl w:val="9"/>
    </w:pPr>
    <w:rPr>
      <w:b/>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Paragraphedeliste">
    <w:name w:val="List Paragraph"/>
    <w:basedOn w:val="Normal"/>
    <w:uiPriority w:val="34"/>
    <w:qFormat/>
    <w:pPr>
      <w:spacing w:after="160"/>
      <w:ind w:left="720"/>
      <w:contextualSpacing/>
    </w:pPr>
    <w:rPr>
      <w:rFonts w:eastAsia="Calibri"/>
    </w:rPr>
  </w:style>
  <w:style w:type="paragraph" w:customStyle="1" w:styleId="SNSignatureGauche0">
    <w:name w:val="SNSignatureGauche"/>
    <w:basedOn w:val="Normal"/>
    <w:pPr>
      <w:spacing w:before="120" w:after="1680"/>
      <w:ind w:left="720" w:right="-6" w:firstLine="1080"/>
      <w:jc w:val="right"/>
    </w:pPr>
  </w:style>
  <w:style w:type="paragraph" w:customStyle="1" w:styleId="Tabletitle">
    <w:name w:val="Table title"/>
    <w:basedOn w:val="Normal"/>
    <w:pPr>
      <w:keepNext/>
      <w:spacing w:before="120" w:after="120" w:line="240" w:lineRule="atLeast"/>
      <w:jc w:val="center"/>
    </w:pPr>
    <w:rPr>
      <w:rFonts w:ascii="Arial" w:eastAsia="Calibri" w:hAnsi="Arial"/>
      <w:b/>
      <w:sz w:val="20"/>
      <w:lang w:val="en-GB"/>
    </w:rPr>
  </w:style>
  <w:style w:type="paragraph" w:customStyle="1" w:styleId="Tablebody">
    <w:name w:val="Table body"/>
    <w:basedOn w:val="Normal"/>
    <w:pPr>
      <w:suppressAutoHyphens w:val="0"/>
      <w:spacing w:before="60" w:after="60" w:line="210" w:lineRule="atLeast"/>
    </w:pPr>
    <w:rPr>
      <w:rFonts w:ascii="Arial" w:eastAsia="Calibri" w:hAnsi="Arial"/>
      <w:sz w:val="20"/>
      <w:lang w:val="en-GB"/>
    </w:rPr>
  </w:style>
  <w:style w:type="paragraph" w:customStyle="1" w:styleId="Tableheader">
    <w:name w:val="Table header"/>
    <w:basedOn w:val="Tablebody"/>
  </w:style>
  <w:style w:type="paragraph" w:customStyle="1" w:styleId="DocumentMap">
    <w:name w:val="DocumentMap"/>
    <w:pPr>
      <w:suppressAutoHyphens/>
    </w:pPr>
    <w:rPr>
      <w:sz w:val="24"/>
      <w:szCs w:val="24"/>
    </w:rPr>
  </w:style>
  <w:style w:type="character" w:styleId="Marquedecommentaire">
    <w:name w:val="annotation reference"/>
    <w:basedOn w:val="Policepardfaut"/>
    <w:uiPriority w:val="99"/>
    <w:semiHidden/>
    <w:unhideWhenUsed/>
    <w:qFormat/>
    <w:rsid w:val="00536F63"/>
    <w:rPr>
      <w:sz w:val="16"/>
      <w:szCs w:val="16"/>
    </w:rPr>
  </w:style>
  <w:style w:type="paragraph" w:styleId="Commentaire">
    <w:name w:val="annotation text"/>
    <w:basedOn w:val="Normal"/>
    <w:link w:val="CommentaireCar"/>
    <w:uiPriority w:val="99"/>
    <w:unhideWhenUsed/>
    <w:qFormat/>
    <w:rsid w:val="00536F63"/>
    <w:rPr>
      <w:sz w:val="20"/>
      <w:szCs w:val="20"/>
    </w:rPr>
  </w:style>
  <w:style w:type="character" w:customStyle="1" w:styleId="CommentaireCar">
    <w:name w:val="Commentaire Car"/>
    <w:basedOn w:val="Policepardfaut"/>
    <w:link w:val="Commentaire"/>
    <w:uiPriority w:val="99"/>
    <w:semiHidden/>
    <w:rsid w:val="00536F63"/>
    <w:rPr>
      <w:lang w:eastAsia="zh-CN"/>
    </w:rPr>
  </w:style>
  <w:style w:type="paragraph" w:styleId="Objetducommentaire">
    <w:name w:val="annotation subject"/>
    <w:basedOn w:val="Commentaire"/>
    <w:next w:val="Commentaire"/>
    <w:link w:val="ObjetducommentaireCar"/>
    <w:uiPriority w:val="99"/>
    <w:semiHidden/>
    <w:unhideWhenUsed/>
    <w:rsid w:val="00536F63"/>
    <w:rPr>
      <w:b/>
      <w:bCs/>
    </w:rPr>
  </w:style>
  <w:style w:type="character" w:customStyle="1" w:styleId="ObjetducommentaireCar">
    <w:name w:val="Objet du commentaire Car"/>
    <w:basedOn w:val="CommentaireCar"/>
    <w:link w:val="Objetducommentaire"/>
    <w:uiPriority w:val="99"/>
    <w:semiHidden/>
    <w:rsid w:val="00536F63"/>
    <w:rPr>
      <w:b/>
      <w:bCs/>
      <w:lang w:eastAsia="zh-CN"/>
    </w:rPr>
  </w:style>
  <w:style w:type="table" w:styleId="Grilledutableau">
    <w:name w:val="Table Grid"/>
    <w:basedOn w:val="TableauNormal"/>
    <w:uiPriority w:val="39"/>
    <w:rsid w:val="00536F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2DE4"/>
    <w:pPr>
      <w:autoSpaceDE w:val="0"/>
      <w:autoSpaceDN w:val="0"/>
      <w:adjustRightInd w:val="0"/>
    </w:pPr>
    <w:rPr>
      <w:rFonts w:ascii="Arial" w:hAnsi="Arial" w:cs="Arial"/>
      <w:color w:val="000000"/>
      <w:sz w:val="24"/>
      <w:szCs w:val="24"/>
    </w:rPr>
  </w:style>
  <w:style w:type="table" w:customStyle="1" w:styleId="Grilledutableau1">
    <w:name w:val="Grille du tableau1"/>
    <w:basedOn w:val="TableauNormal"/>
    <w:next w:val="Grilledutableau"/>
    <w:uiPriority w:val="39"/>
    <w:rsid w:val="00100C2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F1B79"/>
    <w:rPr>
      <w:sz w:val="20"/>
      <w:szCs w:val="20"/>
    </w:rPr>
  </w:style>
  <w:style w:type="character" w:customStyle="1" w:styleId="NotedebasdepageCar">
    <w:name w:val="Note de bas de page Car"/>
    <w:basedOn w:val="Policepardfaut"/>
    <w:link w:val="Notedebasdepage"/>
    <w:uiPriority w:val="99"/>
    <w:semiHidden/>
    <w:rsid w:val="00BF1B79"/>
    <w:rPr>
      <w:lang w:eastAsia="zh-CN"/>
    </w:rPr>
  </w:style>
  <w:style w:type="character" w:styleId="Appelnotedebasdep">
    <w:name w:val="footnote reference"/>
    <w:basedOn w:val="Policepardfaut"/>
    <w:uiPriority w:val="99"/>
    <w:semiHidden/>
    <w:unhideWhenUsed/>
    <w:rsid w:val="00BF1B79"/>
    <w:rPr>
      <w:vertAlign w:val="superscript"/>
    </w:rPr>
  </w:style>
  <w:style w:type="character" w:customStyle="1" w:styleId="surlignage">
    <w:name w:val="surlignage"/>
    <w:qFormat/>
    <w:rsid w:val="006D309E"/>
  </w:style>
  <w:style w:type="paragraph" w:styleId="Rvision">
    <w:name w:val="Revision"/>
    <w:hidden/>
    <w:uiPriority w:val="99"/>
    <w:semiHidden/>
    <w:rsid w:val="000A55FA"/>
    <w:rPr>
      <w:sz w:val="24"/>
      <w:szCs w:val="24"/>
      <w:lang w:eastAsia="zh-CN"/>
    </w:rPr>
  </w:style>
  <w:style w:type="character" w:customStyle="1" w:styleId="CommentaireCar1">
    <w:name w:val="Commentaire Car1"/>
    <w:basedOn w:val="Policepardfaut"/>
    <w:uiPriority w:val="99"/>
    <w:rsid w:val="00160886"/>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160886"/>
    <w:pPr>
      <w:suppressAutoHyphens w:val="0"/>
      <w:spacing w:before="100" w:beforeAutospacing="1" w:after="100" w:afterAutospacing="1"/>
    </w:pPr>
    <w:rPr>
      <w:lang w:eastAsia="fr-FR"/>
    </w:rPr>
  </w:style>
  <w:style w:type="paragraph" w:styleId="En-tte">
    <w:name w:val="header"/>
    <w:basedOn w:val="Normal"/>
    <w:link w:val="En-tteCar"/>
    <w:uiPriority w:val="99"/>
    <w:unhideWhenUsed/>
    <w:rsid w:val="00F31B61"/>
    <w:pPr>
      <w:tabs>
        <w:tab w:val="center" w:pos="4536"/>
        <w:tab w:val="right" w:pos="9072"/>
      </w:tabs>
    </w:pPr>
  </w:style>
  <w:style w:type="character" w:customStyle="1" w:styleId="En-tteCar">
    <w:name w:val="En-tête Car"/>
    <w:basedOn w:val="Policepardfaut"/>
    <w:link w:val="En-tte"/>
    <w:uiPriority w:val="99"/>
    <w:rsid w:val="00F31B61"/>
    <w:rPr>
      <w:sz w:val="24"/>
      <w:szCs w:val="24"/>
      <w:lang w:eastAsia="zh-CN"/>
    </w:rPr>
  </w:style>
  <w:style w:type="paragraph" w:styleId="Pieddepage">
    <w:name w:val="footer"/>
    <w:basedOn w:val="Normal"/>
    <w:link w:val="PieddepageCar"/>
    <w:uiPriority w:val="99"/>
    <w:unhideWhenUsed/>
    <w:rsid w:val="00F31B61"/>
    <w:pPr>
      <w:tabs>
        <w:tab w:val="center" w:pos="4536"/>
        <w:tab w:val="right" w:pos="9072"/>
      </w:tabs>
    </w:pPr>
  </w:style>
  <w:style w:type="character" w:customStyle="1" w:styleId="PieddepageCar">
    <w:name w:val="Pied de page Car"/>
    <w:basedOn w:val="Policepardfaut"/>
    <w:link w:val="Pieddepage"/>
    <w:uiPriority w:val="99"/>
    <w:rsid w:val="00F31B61"/>
    <w:rPr>
      <w:sz w:val="24"/>
      <w:szCs w:val="24"/>
      <w:lang w:eastAsia="zh-CN"/>
    </w:rPr>
  </w:style>
  <w:style w:type="character" w:styleId="Textedelespacerserv">
    <w:name w:val="Placeholder Text"/>
    <w:basedOn w:val="Policepardfaut"/>
    <w:uiPriority w:val="99"/>
    <w:semiHidden/>
    <w:rsid w:val="005D399A"/>
    <w:rPr>
      <w:color w:val="808080"/>
    </w:rPr>
  </w:style>
  <w:style w:type="paragraph" w:customStyle="1" w:styleId="Textejustifi">
    <w:name w:val="Texte justifié"/>
    <w:unhideWhenUsed/>
    <w:qFormat/>
    <w:rsid w:val="00FB1F8D"/>
    <w:pPr>
      <w:spacing w:after="160" w:line="259" w:lineRule="auto"/>
      <w:jc w:val="both"/>
    </w:pPr>
    <w:rPr>
      <w:rFonts w:ascii="Calibri" w:eastAsiaTheme="minorEastAsia" w:hAnsi="Calibr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641822">
      <w:bodyDiv w:val="1"/>
      <w:marLeft w:val="0"/>
      <w:marRight w:val="0"/>
      <w:marTop w:val="0"/>
      <w:marBottom w:val="0"/>
      <w:divBdr>
        <w:top w:val="none" w:sz="0" w:space="0" w:color="auto"/>
        <w:left w:val="none" w:sz="0" w:space="0" w:color="auto"/>
        <w:bottom w:val="none" w:sz="0" w:space="0" w:color="auto"/>
        <w:right w:val="none" w:sz="0" w:space="0" w:color="auto"/>
      </w:divBdr>
    </w:div>
    <w:div w:id="19612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F7BF5-F7A1-49A3-AFDB-AE5E69DB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solon.dot</Template>
  <TotalTime>7</TotalTime>
  <Pages>8</Pages>
  <Words>2232</Words>
  <Characters>12280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REPUBLIQUE FRANCAISE</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MOIZO Juliette</cp:lastModifiedBy>
  <cp:revision>5</cp:revision>
  <cp:lastPrinted>1899-12-31T23:00:00Z</cp:lastPrinted>
  <dcterms:created xsi:type="dcterms:W3CDTF">2025-02-04T13:09:00Z</dcterms:created>
  <dcterms:modified xsi:type="dcterms:W3CDTF">2025-02-05T10:00:00Z</dcterms:modified>
</cp:coreProperties>
</file>